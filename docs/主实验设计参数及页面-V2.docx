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89A9" w14:textId="77777777" w:rsidR="005C304D" w:rsidRDefault="005C304D" w:rsidP="005C304D">
      <w:pPr>
        <w:jc w:val="center"/>
        <w:rPr>
          <w:b/>
          <w:sz w:val="36"/>
        </w:rPr>
      </w:pPr>
      <w:r w:rsidRPr="001C726F">
        <w:rPr>
          <w:rFonts w:hint="eastAsia"/>
          <w:b/>
          <w:sz w:val="36"/>
        </w:rPr>
        <w:t>实验</w:t>
      </w:r>
      <w:r>
        <w:rPr>
          <w:b/>
          <w:sz w:val="36"/>
        </w:rPr>
        <w:t>设计</w:t>
      </w:r>
    </w:p>
    <w:p w14:paraId="2FA7F8E7" w14:textId="77777777" w:rsidR="005C304D" w:rsidRPr="003B03F0" w:rsidRDefault="005C304D" w:rsidP="005C304D">
      <w:pPr>
        <w:rPr>
          <w:b/>
        </w:rPr>
      </w:pPr>
      <w:r w:rsidRPr="003B03F0">
        <w:rPr>
          <w:b/>
        </w:rPr>
        <w:t>（一）基准实验</w:t>
      </w:r>
    </w:p>
    <w:p w14:paraId="5A048DF5" w14:textId="77777777" w:rsidR="005C304D" w:rsidRDefault="005C304D" w:rsidP="005C304D">
      <w:pPr>
        <w:ind w:firstLine="420"/>
      </w:pPr>
      <w:r>
        <w:t>两阶段双人决策实验：</w:t>
      </w:r>
    </w:p>
    <w:p w14:paraId="7BC6DA40" w14:textId="6129F838" w:rsidR="005C304D" w:rsidRDefault="005C304D" w:rsidP="005C304D">
      <w:pPr>
        <w:ind w:firstLine="420"/>
      </w:pPr>
      <w:r w:rsidRPr="003B03F0">
        <w:rPr>
          <w:b/>
        </w:rPr>
        <w:t>阶段</w:t>
      </w:r>
      <w:r w:rsidRPr="003B03F0">
        <w:rPr>
          <w:rFonts w:hint="eastAsia"/>
          <w:b/>
        </w:rPr>
        <w:t>一：</w:t>
      </w:r>
      <w:ins w:id="0" w:author="Dept. of Econ." w:date="2023-05-28T09:54:00Z">
        <w:r w:rsidR="005E458E">
          <w:rPr>
            <w:rFonts w:hint="eastAsia"/>
            <w:b/>
          </w:rPr>
          <w:t>分配决策。</w:t>
        </w:r>
      </w:ins>
      <w:r>
        <w:rPr>
          <w:rFonts w:hint="eastAsia"/>
        </w:rPr>
        <w:t>由随机匹配的两名决策者进行</w:t>
      </w:r>
      <w:ins w:id="1" w:author="Dept. of Econ." w:date="2023-05-28T09:06:00Z">
        <w:r w:rsidR="007A76E2">
          <w:rPr>
            <w:rFonts w:hint="eastAsia"/>
          </w:rPr>
          <w:t>变体的</w:t>
        </w:r>
      </w:ins>
      <w:r>
        <w:rPr>
          <w:rFonts w:hint="eastAsia"/>
        </w:rPr>
        <w:t>最后通牒博弈（</w:t>
      </w:r>
      <w:r>
        <w:rPr>
          <w:rFonts w:hint="eastAsia"/>
        </w:rPr>
        <w:t>U</w:t>
      </w:r>
      <w:r>
        <w:t>G</w:t>
      </w:r>
      <w:r>
        <w:t>）</w:t>
      </w:r>
      <w:r>
        <w:rPr>
          <w:rFonts w:hint="eastAsia"/>
        </w:rPr>
        <w:t>。</w:t>
      </w:r>
      <w:r w:rsidR="00FF2B05">
        <w:rPr>
          <w:rFonts w:hint="eastAsia"/>
        </w:rPr>
        <w:t>提议者在两个分配方案间选择</w:t>
      </w:r>
      <w:del w:id="2" w:author="Dept. of Econ." w:date="2023-05-28T09:06:00Z">
        <w:r w:rsidR="00FF2B05" w:rsidDel="007A76E2">
          <w:rPr>
            <w:rFonts w:hint="eastAsia"/>
          </w:rPr>
          <w:delText>一个</w:delText>
        </w:r>
      </w:del>
      <w:ins w:id="3" w:author="Dept. of Econ." w:date="2023-05-28T09:06:00Z">
        <w:r w:rsidR="007A76E2">
          <w:rPr>
            <w:rFonts w:hint="eastAsia"/>
          </w:rPr>
          <w:t>其一</w:t>
        </w:r>
      </w:ins>
      <w:r w:rsidR="00FF2B05">
        <w:rPr>
          <w:rFonts w:hint="eastAsia"/>
        </w:rPr>
        <w:t>，方案</w:t>
      </w:r>
      <w:r w:rsidR="00FF2B05">
        <w:t>A</w:t>
      </w:r>
      <w:r w:rsidR="00FF2B05">
        <w:t>是高收益但不平等的方案，方案</w:t>
      </w:r>
      <w:r w:rsidR="00FF2B05">
        <w:rPr>
          <w:rFonts w:hint="eastAsia"/>
        </w:rPr>
        <w:t>B</w:t>
      </w:r>
      <w:r w:rsidR="00FF2B05">
        <w:rPr>
          <w:rFonts w:hint="eastAsia"/>
        </w:rPr>
        <w:t>是低收益但平等分配的方案。提议者选择后，由回应</w:t>
      </w:r>
      <w:r w:rsidR="005140E6">
        <w:rPr>
          <w:rFonts w:hint="eastAsia"/>
        </w:rPr>
        <w:t>者决定接受或拒绝提案。若接受，则按提案分配；若拒绝则双方按未选中的方案分配收益</w:t>
      </w:r>
      <w:r w:rsidR="00FF2B05">
        <w:t>。</w:t>
      </w:r>
    </w:p>
    <w:p w14:paraId="16AFB8D2" w14:textId="77777777" w:rsidR="005C304D" w:rsidRDefault="005C304D" w:rsidP="005C304D"/>
    <w:p w14:paraId="6E521598" w14:textId="7F51EB5C" w:rsidR="005C304D" w:rsidRDefault="005C304D" w:rsidP="005C304D">
      <w:pPr>
        <w:ind w:firstLine="420"/>
      </w:pPr>
      <w:r w:rsidRPr="003B03F0">
        <w:rPr>
          <w:b/>
        </w:rPr>
        <w:t>阶段</w:t>
      </w:r>
      <w:r w:rsidRPr="003B03F0">
        <w:rPr>
          <w:rFonts w:hint="eastAsia"/>
          <w:b/>
        </w:rPr>
        <w:t>二</w:t>
      </w:r>
      <w:r>
        <w:rPr>
          <w:rFonts w:hint="eastAsia"/>
        </w:rPr>
        <w:t>：</w:t>
      </w:r>
      <w:ins w:id="4" w:author="Dept. of Econ." w:date="2023-05-28T09:54:00Z">
        <w:r w:rsidR="005E458E">
          <w:rPr>
            <w:rFonts w:hint="eastAsia"/>
          </w:rPr>
          <w:t>再分配决策。</w:t>
        </w:r>
      </w:ins>
      <w:r>
        <w:rPr>
          <w:rFonts w:hint="eastAsia"/>
        </w:rPr>
        <w:t>在第一阶段获得高收益的参与者在第二阶段进行独裁者博弈（</w:t>
      </w:r>
      <w:r>
        <w:rPr>
          <w:rFonts w:hint="eastAsia"/>
        </w:rPr>
        <w:t>D</w:t>
      </w:r>
      <w:r>
        <w:t>G</w:t>
      </w:r>
      <w:r>
        <w:t>）</w:t>
      </w:r>
      <w:r>
        <w:rPr>
          <w:rFonts w:hint="eastAsia"/>
        </w:rPr>
        <w:t>，决定返还给低收益者多少。</w:t>
      </w:r>
    </w:p>
    <w:p w14:paraId="5E136918" w14:textId="77777777" w:rsidR="005C304D" w:rsidRDefault="005C304D" w:rsidP="005C304D"/>
    <w:p w14:paraId="29B3A7BE" w14:textId="77777777" w:rsidR="005C304D" w:rsidRPr="003B03F0" w:rsidRDefault="005C304D" w:rsidP="005C304D">
      <w:pPr>
        <w:rPr>
          <w:b/>
        </w:rPr>
      </w:pPr>
      <w:r w:rsidRPr="003B03F0">
        <w:rPr>
          <w:b/>
        </w:rPr>
        <w:t>（二）实验局设计</w:t>
      </w:r>
    </w:p>
    <w:p w14:paraId="6C36FEAF" w14:textId="77777777" w:rsidR="005C304D" w:rsidRDefault="005C304D" w:rsidP="005C304D">
      <w:pPr>
        <w:ind w:firstLine="420"/>
      </w:pPr>
      <w:r>
        <w:t>组间设计，两个实验局的区别是在任务一和阶段二的任务讲解环节，有无添加提示</w:t>
      </w:r>
      <w:r>
        <w:rPr>
          <w:rFonts w:hint="eastAsia"/>
        </w:rPr>
        <w:t>。（先做</w:t>
      </w:r>
      <w:r>
        <w:rPr>
          <w:rFonts w:hint="eastAsia"/>
        </w:rPr>
        <w:t>T</w:t>
      </w:r>
      <w:r>
        <w:t>1</w:t>
      </w:r>
      <w:r>
        <w:t>和</w:t>
      </w:r>
      <w:r>
        <w:rPr>
          <w:rFonts w:hint="eastAsia"/>
        </w:rPr>
        <w:t>T</w:t>
      </w:r>
      <w:r>
        <w:t>2</w:t>
      </w:r>
      <w:r>
        <w:t>）</w:t>
      </w:r>
    </w:p>
    <w:p w14:paraId="14D5778A" w14:textId="77777777" w:rsidR="005C304D" w:rsidRDefault="005C304D" w:rsidP="005C304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40"/>
        <w:gridCol w:w="3159"/>
      </w:tblGrid>
      <w:tr w:rsidR="005C304D" w14:paraId="379A76C7" w14:textId="77777777" w:rsidTr="00340D24">
        <w:trPr>
          <w:trHeight w:val="216"/>
          <w:jc w:val="center"/>
        </w:trPr>
        <w:tc>
          <w:tcPr>
            <w:tcW w:w="1980" w:type="dxa"/>
          </w:tcPr>
          <w:p w14:paraId="5C579544" w14:textId="77777777" w:rsidR="005C304D" w:rsidRDefault="005C304D" w:rsidP="00340D24">
            <w:r>
              <w:t>实验局</w:t>
            </w:r>
          </w:p>
        </w:tc>
        <w:tc>
          <w:tcPr>
            <w:tcW w:w="2340" w:type="dxa"/>
          </w:tcPr>
          <w:p w14:paraId="27062B05" w14:textId="77777777" w:rsidR="005C304D" w:rsidRDefault="005C304D" w:rsidP="00340D24">
            <w:r>
              <w:t>第一阶段干预</w:t>
            </w:r>
          </w:p>
        </w:tc>
        <w:tc>
          <w:tcPr>
            <w:tcW w:w="3159" w:type="dxa"/>
          </w:tcPr>
          <w:p w14:paraId="32AD2613" w14:textId="77777777" w:rsidR="005C304D" w:rsidRDefault="005C304D" w:rsidP="00340D24">
            <w:r>
              <w:t>第二阶段干预</w:t>
            </w:r>
          </w:p>
        </w:tc>
      </w:tr>
      <w:tr w:rsidR="005C304D" w14:paraId="0473F7BE" w14:textId="77777777" w:rsidTr="00340D24">
        <w:trPr>
          <w:trHeight w:val="216"/>
          <w:jc w:val="center"/>
        </w:trPr>
        <w:tc>
          <w:tcPr>
            <w:tcW w:w="1980" w:type="dxa"/>
            <w:shd w:val="clear" w:color="auto" w:fill="FFFF00"/>
          </w:tcPr>
          <w:p w14:paraId="3BCB7BE5" w14:textId="77777777" w:rsidR="005C304D" w:rsidRDefault="005C304D" w:rsidP="00340D24">
            <w:r>
              <w:rPr>
                <w:rFonts w:hint="eastAsia"/>
              </w:rPr>
              <w:t>T</w:t>
            </w:r>
            <w:r w:rsidR="00FF2B05">
              <w:t>-control</w:t>
            </w:r>
          </w:p>
        </w:tc>
        <w:tc>
          <w:tcPr>
            <w:tcW w:w="2340" w:type="dxa"/>
            <w:shd w:val="clear" w:color="auto" w:fill="FFFF00"/>
          </w:tcPr>
          <w:p w14:paraId="085CE499" w14:textId="77777777" w:rsidR="005C304D" w:rsidRDefault="005C304D" w:rsidP="00340D24">
            <w:r>
              <w:rPr>
                <w:rFonts w:hint="eastAsia"/>
              </w:rPr>
              <w:t>无</w:t>
            </w:r>
          </w:p>
        </w:tc>
        <w:tc>
          <w:tcPr>
            <w:tcW w:w="3159" w:type="dxa"/>
            <w:shd w:val="clear" w:color="auto" w:fill="FFFF00"/>
          </w:tcPr>
          <w:p w14:paraId="6EBA8457" w14:textId="77777777" w:rsidR="005C304D" w:rsidRDefault="005C304D" w:rsidP="00340D24">
            <w:r>
              <w:rPr>
                <w:rFonts w:hint="eastAsia"/>
              </w:rPr>
              <w:t>无</w:t>
            </w:r>
          </w:p>
        </w:tc>
      </w:tr>
      <w:tr w:rsidR="005C304D" w14:paraId="653F0906" w14:textId="77777777" w:rsidTr="00340D24">
        <w:trPr>
          <w:trHeight w:val="222"/>
          <w:jc w:val="center"/>
        </w:trPr>
        <w:tc>
          <w:tcPr>
            <w:tcW w:w="1980" w:type="dxa"/>
            <w:shd w:val="clear" w:color="auto" w:fill="FFFF00"/>
          </w:tcPr>
          <w:p w14:paraId="6FF3EA7E" w14:textId="77777777" w:rsidR="005C304D" w:rsidRDefault="005C304D" w:rsidP="00340D24">
            <w:r>
              <w:rPr>
                <w:rFonts w:hint="eastAsia"/>
              </w:rPr>
              <w:t>T</w:t>
            </w:r>
            <w:r w:rsidR="00FF2B05">
              <w:t>-cue</w:t>
            </w:r>
          </w:p>
        </w:tc>
        <w:tc>
          <w:tcPr>
            <w:tcW w:w="2340" w:type="dxa"/>
            <w:shd w:val="clear" w:color="auto" w:fill="FFFF00"/>
          </w:tcPr>
          <w:p w14:paraId="7B77E5FF" w14:textId="77777777" w:rsidR="005C304D" w:rsidRDefault="005C304D" w:rsidP="00340D24">
            <w:r>
              <w:t>提示：先富带动后富</w:t>
            </w:r>
          </w:p>
        </w:tc>
        <w:tc>
          <w:tcPr>
            <w:tcW w:w="3159" w:type="dxa"/>
            <w:shd w:val="clear" w:color="auto" w:fill="FFFF00"/>
          </w:tcPr>
          <w:p w14:paraId="41BF5C27" w14:textId="77777777" w:rsidR="005C304D" w:rsidRDefault="005C304D" w:rsidP="00340D24">
            <w:r>
              <w:t>无</w:t>
            </w:r>
          </w:p>
        </w:tc>
      </w:tr>
    </w:tbl>
    <w:p w14:paraId="3E4A289C" w14:textId="77777777" w:rsidR="005C304D" w:rsidRDefault="005C304D" w:rsidP="005C304D"/>
    <w:p w14:paraId="3E04C50F" w14:textId="77777777" w:rsidR="005C304D" w:rsidRDefault="00FF2B05" w:rsidP="000363CC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-cue</w:t>
      </w:r>
      <w:r>
        <w:rPr>
          <w:b/>
        </w:rPr>
        <w:t>提示内容暂定如下：</w:t>
      </w:r>
    </w:p>
    <w:p w14:paraId="713526F2" w14:textId="0E34D0F6" w:rsidR="00F43B92" w:rsidRDefault="00FF2B05" w:rsidP="00FF2B05">
      <w:pPr>
        <w:ind w:firstLine="420"/>
        <w:rPr>
          <w:ins w:id="5" w:author="Dept. of Econ." w:date="2023-05-28T09:23:00Z"/>
          <w:szCs w:val="24"/>
        </w:rPr>
      </w:pPr>
      <w:r>
        <w:rPr>
          <w:szCs w:val="24"/>
        </w:rPr>
        <w:t>注：</w:t>
      </w:r>
      <w:r w:rsidRPr="00852FCF">
        <w:rPr>
          <w:szCs w:val="24"/>
        </w:rPr>
        <w:t>方案</w:t>
      </w:r>
      <w:r>
        <w:rPr>
          <w:szCs w:val="24"/>
        </w:rPr>
        <w:t>A</w:t>
      </w:r>
      <w:r>
        <w:rPr>
          <w:szCs w:val="24"/>
        </w:rPr>
        <w:t>是</w:t>
      </w:r>
      <w:del w:id="6" w:author="Dept. of Econ." w:date="2023-05-28T09:08:00Z">
        <w:r w:rsidDel="007A76E2">
          <w:rPr>
            <w:szCs w:val="24"/>
          </w:rPr>
          <w:delText>一个</w:delText>
        </w:r>
      </w:del>
      <w:r>
        <w:rPr>
          <w:szCs w:val="24"/>
        </w:rPr>
        <w:t>更有效率的方案，也就是它可以令双方的总收益更大。</w:t>
      </w:r>
      <w:ins w:id="7" w:author="Dept. of Econ." w:date="2023-05-28T09:11:00Z">
        <w:r w:rsidR="00020BB1">
          <w:rPr>
            <w:rFonts w:hint="eastAsia"/>
            <w:szCs w:val="24"/>
          </w:rPr>
          <w:t>如果</w:t>
        </w:r>
      </w:ins>
      <w:del w:id="8" w:author="Dept. of Econ." w:date="2023-05-28T09:12:00Z">
        <w:r w:rsidDel="00020BB1">
          <w:rPr>
            <w:rFonts w:hint="eastAsia"/>
            <w:szCs w:val="24"/>
          </w:rPr>
          <w:delText>建议</w:delText>
        </w:r>
      </w:del>
      <w:del w:id="9" w:author="Dept. of Econ." w:date="2023-05-28T09:24:00Z">
        <w:r w:rsidR="00F43B92" w:rsidDel="00F43B92">
          <w:rPr>
            <w:rFonts w:hint="eastAsia"/>
            <w:szCs w:val="24"/>
          </w:rPr>
          <w:delText>你们</w:delText>
        </w:r>
      </w:del>
      <w:ins w:id="10" w:author="Dept. of Econ." w:date="2023-05-28T09:24:00Z">
        <w:r w:rsidR="00F43B92">
          <w:rPr>
            <w:rFonts w:hint="eastAsia"/>
            <w:szCs w:val="24"/>
          </w:rPr>
          <w:t>双方</w:t>
        </w:r>
      </w:ins>
      <w:ins w:id="11" w:author="Dept. of Econ." w:date="2023-05-28T09:12:00Z">
        <w:r w:rsidR="00020BB1">
          <w:rPr>
            <w:rFonts w:hint="eastAsia"/>
            <w:szCs w:val="24"/>
          </w:rPr>
          <w:t>在第一阶段</w:t>
        </w:r>
      </w:ins>
      <w:del w:id="12" w:author="Dept. of Econ." w:date="2023-05-28T09:12:00Z">
        <w:r w:rsidDel="00020BB1">
          <w:rPr>
            <w:szCs w:val="24"/>
          </w:rPr>
          <w:delText>可以</w:delText>
        </w:r>
      </w:del>
      <w:r>
        <w:rPr>
          <w:szCs w:val="24"/>
        </w:rPr>
        <w:t>选择</w:t>
      </w:r>
      <w:ins w:id="13" w:author="Dept. of Econ." w:date="2023-05-28T09:15:00Z">
        <w:r w:rsidR="0006378F">
          <w:rPr>
            <w:rFonts w:hint="eastAsia"/>
            <w:szCs w:val="24"/>
          </w:rPr>
          <w:t>/</w:t>
        </w:r>
        <w:r w:rsidR="00020BB1">
          <w:rPr>
            <w:rFonts w:hint="eastAsia"/>
            <w:szCs w:val="24"/>
          </w:rPr>
          <w:t>同意</w:t>
        </w:r>
      </w:ins>
      <w:r>
        <w:rPr>
          <w:rFonts w:hint="eastAsia"/>
          <w:szCs w:val="24"/>
        </w:rPr>
        <w:t>方案</w:t>
      </w:r>
      <w:r>
        <w:rPr>
          <w:szCs w:val="24"/>
        </w:rPr>
        <w:t>A</w:t>
      </w:r>
      <w:r>
        <w:rPr>
          <w:rFonts w:hint="eastAsia"/>
          <w:szCs w:val="24"/>
        </w:rPr>
        <w:t>，同时在第二阶段</w:t>
      </w:r>
      <w:ins w:id="14" w:author="Dept. of Econ." w:date="2023-05-28T09:12:00Z">
        <w:r w:rsidR="00020BB1">
          <w:rPr>
            <w:rFonts w:hint="eastAsia"/>
            <w:szCs w:val="24"/>
          </w:rPr>
          <w:t>由</w:t>
        </w:r>
      </w:ins>
      <w:r>
        <w:rPr>
          <w:rFonts w:hint="eastAsia"/>
          <w:szCs w:val="24"/>
        </w:rPr>
        <w:t>收益较高一方给予较低一方足够补偿，</w:t>
      </w:r>
      <w:del w:id="15" w:author="Dept. of Econ." w:date="2023-05-28T09:13:00Z">
        <w:r w:rsidDel="00020BB1">
          <w:rPr>
            <w:rFonts w:hint="eastAsia"/>
            <w:szCs w:val="24"/>
          </w:rPr>
          <w:delText>这样可以使你们双方都得到比方案</w:delText>
        </w:r>
        <w:r w:rsidDel="00020BB1">
          <w:rPr>
            <w:rFonts w:hint="eastAsia"/>
            <w:szCs w:val="24"/>
          </w:rPr>
          <w:delText>B</w:delText>
        </w:r>
        <w:r w:rsidDel="00020BB1">
          <w:rPr>
            <w:rFonts w:hint="eastAsia"/>
            <w:szCs w:val="24"/>
          </w:rPr>
          <w:delText>更大的收益</w:delText>
        </w:r>
      </w:del>
      <w:ins w:id="16" w:author="Dept. of Econ." w:date="2023-05-28T09:13:00Z">
        <w:r w:rsidR="00020BB1">
          <w:rPr>
            <w:rFonts w:hint="eastAsia"/>
            <w:szCs w:val="24"/>
          </w:rPr>
          <w:t>那么</w:t>
        </w:r>
      </w:ins>
      <w:ins w:id="17" w:author="Dept. of Econ." w:date="2023-05-28T09:24:00Z">
        <w:r w:rsidR="00F43B92">
          <w:rPr>
            <w:rFonts w:hint="eastAsia"/>
            <w:szCs w:val="24"/>
          </w:rPr>
          <w:t>双方处境都会变得更好</w:t>
        </w:r>
      </w:ins>
      <w:ins w:id="18" w:author="Dept. of Econ." w:date="2023-05-28T09:26:00Z">
        <w:r w:rsidR="00946F30">
          <w:rPr>
            <w:rFonts w:hint="eastAsia"/>
            <w:szCs w:val="24"/>
          </w:rPr>
          <w:t>，</w:t>
        </w:r>
      </w:ins>
      <w:ins w:id="19" w:author="Dept. of Econ." w:date="2023-05-28T09:25:00Z">
        <w:r w:rsidR="00F43B92">
          <w:rPr>
            <w:rFonts w:hint="eastAsia"/>
            <w:szCs w:val="24"/>
          </w:rPr>
          <w:t>都可以</w:t>
        </w:r>
      </w:ins>
      <w:ins w:id="20" w:author="Dept. of Econ." w:date="2023-05-28T09:13:00Z">
        <w:r w:rsidR="00020BB1">
          <w:rPr>
            <w:rFonts w:hint="eastAsia"/>
            <w:szCs w:val="24"/>
          </w:rPr>
          <w:t>获得</w:t>
        </w:r>
      </w:ins>
      <w:ins w:id="21" w:author="Dept. of Econ." w:date="2023-05-28T09:26:00Z">
        <w:r w:rsidR="00946F30">
          <w:rPr>
            <w:rFonts w:hint="eastAsia"/>
            <w:szCs w:val="24"/>
          </w:rPr>
          <w:t>比</w:t>
        </w:r>
        <w:r w:rsidR="00946F30">
          <w:rPr>
            <w:rFonts w:hint="eastAsia"/>
            <w:szCs w:val="24"/>
          </w:rPr>
          <w:t>B</w:t>
        </w:r>
      </w:ins>
      <w:ins w:id="22" w:author="Dept. of Econ." w:date="2023-05-28T09:13:00Z">
        <w:r w:rsidR="00020BB1">
          <w:rPr>
            <w:rFonts w:hint="eastAsia"/>
            <w:szCs w:val="24"/>
          </w:rPr>
          <w:t>方案更高的收益</w:t>
        </w:r>
      </w:ins>
      <w:r>
        <w:rPr>
          <w:szCs w:val="24"/>
        </w:rPr>
        <w:t>。</w:t>
      </w:r>
    </w:p>
    <w:p w14:paraId="5808A8DD" w14:textId="1D44BDE1" w:rsidR="005C304D" w:rsidRPr="00FF2B05" w:rsidRDefault="00020BB1" w:rsidP="00FF2B05">
      <w:pPr>
        <w:ind w:firstLine="420"/>
        <w:rPr>
          <w:szCs w:val="24"/>
        </w:rPr>
      </w:pPr>
      <w:ins w:id="23" w:author="Dept. of Econ." w:date="2023-05-28T09:15:00Z">
        <w:r>
          <w:rPr>
            <w:rFonts w:hint="eastAsia"/>
            <w:szCs w:val="24"/>
          </w:rPr>
          <w:t>因此，建议你们在第一阶段选择</w:t>
        </w:r>
        <w:r w:rsidR="0006378F">
          <w:rPr>
            <w:rFonts w:hint="eastAsia"/>
            <w:szCs w:val="24"/>
          </w:rPr>
          <w:t>/</w:t>
        </w:r>
        <w:r>
          <w:rPr>
            <w:rFonts w:hint="eastAsia"/>
            <w:szCs w:val="24"/>
          </w:rPr>
          <w:t>同意方案</w:t>
        </w:r>
        <w:r>
          <w:rPr>
            <w:rFonts w:hint="eastAsia"/>
            <w:szCs w:val="24"/>
          </w:rPr>
          <w:t>A</w:t>
        </w:r>
      </w:ins>
      <w:ins w:id="24" w:author="Dept. of Econ." w:date="2023-05-28T09:18:00Z">
        <w:r w:rsidR="0006378F">
          <w:rPr>
            <w:rFonts w:hint="eastAsia"/>
            <w:szCs w:val="24"/>
          </w:rPr>
          <w:t>，</w:t>
        </w:r>
      </w:ins>
      <w:ins w:id="25" w:author="Dept. of Econ." w:date="2023-05-28T09:19:00Z">
        <w:r w:rsidR="0006378F">
          <w:rPr>
            <w:rFonts w:hint="eastAsia"/>
            <w:szCs w:val="24"/>
          </w:rPr>
          <w:t>并在</w:t>
        </w:r>
      </w:ins>
      <w:ins w:id="26" w:author="Dept. of Econ." w:date="2023-05-28T09:18:00Z">
        <w:r w:rsidR="0006378F">
          <w:rPr>
            <w:rFonts w:hint="eastAsia"/>
            <w:szCs w:val="24"/>
          </w:rPr>
          <w:t>第二阶段由</w:t>
        </w:r>
      </w:ins>
      <w:ins w:id="27" w:author="Dept. of Econ." w:date="2023-05-28T09:19:00Z">
        <w:r w:rsidR="0006378F">
          <w:rPr>
            <w:rFonts w:hint="eastAsia"/>
            <w:szCs w:val="24"/>
          </w:rPr>
          <w:t>收益较高一方对较低一方给予一定补偿</w:t>
        </w:r>
      </w:ins>
      <w:ins w:id="28" w:author="Dept. of Econ." w:date="2023-05-28T09:15:00Z">
        <w:r w:rsidR="0006378F">
          <w:rPr>
            <w:rFonts w:hint="eastAsia"/>
            <w:szCs w:val="24"/>
          </w:rPr>
          <w:t>。</w:t>
        </w:r>
      </w:ins>
      <w:r w:rsidR="00FF2B05">
        <w:rPr>
          <w:szCs w:val="24"/>
        </w:rPr>
        <w:t>不过，此建议</w:t>
      </w:r>
      <w:del w:id="29" w:author="Dept. of Econ." w:date="2023-05-28T09:19:00Z">
        <w:r w:rsidR="00FF2B05" w:rsidDel="0006378F">
          <w:rPr>
            <w:rFonts w:hint="eastAsia"/>
            <w:szCs w:val="24"/>
          </w:rPr>
          <w:delText>不具</w:delText>
        </w:r>
      </w:del>
      <w:ins w:id="30" w:author="Dept. of Econ." w:date="2023-05-28T09:19:00Z">
        <w:r w:rsidR="0006378F">
          <w:rPr>
            <w:rFonts w:hint="eastAsia"/>
            <w:szCs w:val="24"/>
          </w:rPr>
          <w:t>并非强制</w:t>
        </w:r>
      </w:ins>
      <w:del w:id="31" w:author="Dept. of Econ." w:date="2023-05-28T09:19:00Z">
        <w:r w:rsidR="00FF2B05" w:rsidDel="0006378F">
          <w:rPr>
            <w:szCs w:val="24"/>
          </w:rPr>
          <w:delText>强制</w:delText>
        </w:r>
      </w:del>
      <w:del w:id="32" w:author="Dept. of Econ." w:date="2023-05-28T09:20:00Z">
        <w:r w:rsidR="00FF2B05" w:rsidDel="0006378F">
          <w:rPr>
            <w:szCs w:val="24"/>
          </w:rPr>
          <w:delText>力</w:delText>
        </w:r>
      </w:del>
      <w:r w:rsidR="00FF2B05">
        <w:rPr>
          <w:szCs w:val="24"/>
        </w:rPr>
        <w:t>，</w:t>
      </w:r>
      <w:ins w:id="33" w:author="Dept. of Econ." w:date="2023-05-28T09:20:00Z">
        <w:r w:rsidR="0006378F">
          <w:rPr>
            <w:rFonts w:hint="eastAsia"/>
            <w:szCs w:val="24"/>
          </w:rPr>
          <w:t>你们在第一阶段有权</w:t>
        </w:r>
        <w:r w:rsidR="00F43B92">
          <w:rPr>
            <w:rFonts w:hint="eastAsia"/>
            <w:szCs w:val="24"/>
          </w:rPr>
          <w:t>做任何选择，</w:t>
        </w:r>
      </w:ins>
      <w:r w:rsidR="00FF2B05">
        <w:rPr>
          <w:szCs w:val="24"/>
        </w:rPr>
        <w:t>第二阶段收益较高一方</w:t>
      </w:r>
      <w:ins w:id="34" w:author="Dept. of Econ." w:date="2023-05-28T09:22:00Z">
        <w:r w:rsidR="00F43B92">
          <w:rPr>
            <w:rFonts w:hint="eastAsia"/>
            <w:szCs w:val="24"/>
          </w:rPr>
          <w:t>决定是否补偿以及补偿多少也全凭其自愿。</w:t>
        </w:r>
      </w:ins>
      <w:del w:id="35" w:author="Dept. of Econ." w:date="2023-05-28T09:22:00Z">
        <w:r w:rsidR="00FF2B05" w:rsidDel="00F43B92">
          <w:rPr>
            <w:rFonts w:hint="eastAsia"/>
            <w:szCs w:val="24"/>
          </w:rPr>
          <w:delText>对</w:delText>
        </w:r>
        <w:r w:rsidR="00FF2B05" w:rsidDel="00F43B92">
          <w:rPr>
            <w:szCs w:val="24"/>
          </w:rPr>
          <w:delText>较低一方的补偿全凭自愿。</w:delText>
        </w:r>
      </w:del>
    </w:p>
    <w:p w14:paraId="5F430D03" w14:textId="77777777" w:rsidR="005C304D" w:rsidRDefault="005C304D" w:rsidP="000363CC">
      <w:pPr>
        <w:rPr>
          <w:b/>
        </w:rPr>
      </w:pPr>
    </w:p>
    <w:p w14:paraId="2A57070E" w14:textId="77777777" w:rsidR="000363CC" w:rsidRPr="003B03F0" w:rsidRDefault="000363CC" w:rsidP="000363CC">
      <w:pPr>
        <w:rPr>
          <w:b/>
        </w:rPr>
      </w:pPr>
      <w:r>
        <w:rPr>
          <w:b/>
        </w:rPr>
        <w:t>（三）</w:t>
      </w:r>
      <w:r w:rsidRPr="003B03F0">
        <w:rPr>
          <w:b/>
        </w:rPr>
        <w:t>参数设计</w:t>
      </w:r>
    </w:p>
    <w:p w14:paraId="67B66B31" w14:textId="77777777" w:rsidR="000363CC" w:rsidRPr="003B03F0" w:rsidRDefault="000363CC" w:rsidP="000363CC">
      <w:pPr>
        <w:rPr>
          <w:color w:val="FF0000"/>
        </w:rPr>
      </w:pPr>
      <w:r w:rsidRPr="003B03F0">
        <w:rPr>
          <w:rFonts w:hint="eastAsia"/>
          <w:color w:val="FF0000"/>
        </w:rPr>
        <w:t>1</w:t>
      </w:r>
      <w:r w:rsidRPr="003B03F0">
        <w:rPr>
          <w:rFonts w:hint="eastAsia"/>
          <w:color w:val="FF0000"/>
        </w:rPr>
        <w:t>，设计思路</w:t>
      </w:r>
    </w:p>
    <w:p w14:paraId="5C3B1F19" w14:textId="77777777" w:rsidR="00F97E98" w:rsidRDefault="000363CC" w:rsidP="00806D92">
      <w:pPr>
        <w:ind w:firstLine="420"/>
      </w:pPr>
      <w:r>
        <w:t>假设有两名决策者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>
        <w:t>，</w:t>
      </w:r>
      <w:r w:rsidR="00806D92">
        <w:t>两人进行最后通牒博弈。提议者在两个方案之间选择，一个是</w:t>
      </w:r>
      <w:r w:rsidR="002B42FA">
        <w:t>总收益低的</w:t>
      </w:r>
      <w:r w:rsidR="00806D92">
        <w:t>方案，一个是</w:t>
      </w:r>
      <w:r w:rsidR="002B42FA">
        <w:t>高收益高的</w:t>
      </w:r>
      <w:r w:rsidR="00806D92">
        <w:t>方案；</w:t>
      </w:r>
      <w:r w:rsidR="002B42FA">
        <w:t>提议者选择后，由</w:t>
      </w:r>
      <w:r w:rsidR="00806D92">
        <w:t>回应者决定是拒绝还是接受提案。</w:t>
      </w:r>
      <w:r w:rsidR="002B42FA">
        <w:t>若接受，则按提案分配；若拒绝，则</w:t>
      </w:r>
      <w:r w:rsidR="00F97E98">
        <w:t>双方收益均为</w:t>
      </w:r>
      <w:r w:rsidR="00F97E98">
        <w:rPr>
          <w:rFonts w:hint="eastAsia"/>
        </w:rPr>
        <w:t>0</w:t>
      </w:r>
      <w:r w:rsidR="00F97E98">
        <w:t>。</w:t>
      </w:r>
    </w:p>
    <w:p w14:paraId="6324FC4A" w14:textId="77777777" w:rsidR="00BF2ED3" w:rsidRDefault="00F97E98" w:rsidP="00BF2ED3">
      <w:pPr>
        <w:ind w:firstLine="420"/>
      </w:pPr>
      <w:r>
        <w:t>假设低收益方案的总收益为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ow</m:t>
        </m:r>
      </m:oMath>
      <w:r>
        <w:rPr>
          <w:rFonts w:hint="eastAsia"/>
        </w:rPr>
        <w:t>，高收益的为</w:t>
      </w:r>
      <m:oMath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igh</m:t>
        </m:r>
      </m:oMath>
      <w:r>
        <w:rPr>
          <w:rFonts w:hint="eastAsia"/>
        </w:rPr>
        <w:t>。</w:t>
      </w:r>
      <w:r>
        <w:t>低收益</w:t>
      </w:r>
      <w:r w:rsidR="000A1D4A">
        <w:t>方案</w:t>
      </w:r>
      <w:r>
        <w:t>的分配组合确定性为（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）。</w:t>
      </w:r>
    </w:p>
    <w:p w14:paraId="7311A4B6" w14:textId="77777777" w:rsidR="000253BD" w:rsidRDefault="000A1D4A" w:rsidP="00BF2ED3">
      <w:pPr>
        <w:ind w:firstLine="420"/>
        <w:rPr>
          <w:ins w:id="36" w:author="Dept. of Econ." w:date="2023-05-28T09:29:00Z"/>
        </w:rPr>
      </w:pPr>
      <w:r>
        <w:t>高</w:t>
      </w:r>
      <w:r w:rsidR="00F97E98">
        <w:t>收益</w:t>
      </w:r>
      <w:r w:rsidR="00806D92">
        <w:t>方案有三种</w:t>
      </w:r>
      <w:r w:rsidR="000A333E">
        <w:t>类型</w:t>
      </w:r>
      <w:r>
        <w:t>：</w:t>
      </w:r>
    </w:p>
    <w:p w14:paraId="141A0EB8" w14:textId="77777777" w:rsidR="000253BD" w:rsidRDefault="00F97E98" w:rsidP="000253BD">
      <w:pPr>
        <w:pStyle w:val="ab"/>
        <w:numPr>
          <w:ilvl w:val="0"/>
          <w:numId w:val="1"/>
        </w:numPr>
        <w:ind w:firstLineChars="0"/>
        <w:rPr>
          <w:ins w:id="37" w:author="Dept. of Econ." w:date="2023-05-28T09:29:00Z"/>
        </w:rPr>
      </w:pPr>
      <w:r>
        <w:t>类型</w:t>
      </w:r>
      <w:r>
        <w:rPr>
          <w:rFonts w:hint="eastAsia"/>
        </w:rPr>
        <w:t>1</w:t>
      </w:r>
      <w:ins w:id="38" w:author="Dept. of Econ." w:date="2023-05-28T09:28:00Z">
        <w:r w:rsidR="000253BD">
          <w:rPr>
            <w:rFonts w:hint="eastAsia"/>
          </w:rPr>
          <w:t>——</w:t>
        </w:r>
      </w:ins>
      <w:r w:rsidR="00806D92">
        <w:t>回应者</w:t>
      </w:r>
      <w:r w:rsidR="000A333E">
        <w:t>在</w:t>
      </w:r>
      <w:r>
        <w:t>两个方案中收益相等</w:t>
      </w:r>
      <w:r w:rsidR="00806D92">
        <w:t>；</w:t>
      </w:r>
    </w:p>
    <w:p w14:paraId="689656B8" w14:textId="77777777" w:rsidR="000253BD" w:rsidRDefault="00F97E98" w:rsidP="000253BD">
      <w:pPr>
        <w:pStyle w:val="ab"/>
        <w:numPr>
          <w:ilvl w:val="0"/>
          <w:numId w:val="1"/>
        </w:numPr>
        <w:ind w:firstLineChars="0"/>
        <w:rPr>
          <w:ins w:id="39" w:author="Dept. of Econ." w:date="2023-05-28T09:29:00Z"/>
        </w:rPr>
      </w:pPr>
      <w:r>
        <w:t>类型</w:t>
      </w:r>
      <w:r>
        <w:t>2</w:t>
      </w:r>
      <w:ins w:id="40" w:author="Dept. of Econ." w:date="2023-05-28T09:28:00Z">
        <w:r w:rsidR="000253BD">
          <w:t>——</w:t>
        </w:r>
      </w:ins>
      <w:r w:rsidR="00806D92">
        <w:t>回应者</w:t>
      </w:r>
      <w:r w:rsidR="000A333E">
        <w:t>在</w:t>
      </w:r>
      <w:r w:rsidR="00BF2ED3">
        <w:t>高收益</w:t>
      </w:r>
      <w:r w:rsidR="000A333E">
        <w:t>方案中收益减少</w:t>
      </w:r>
      <w:r w:rsidR="00BF2ED3">
        <w:t>，</w:t>
      </w:r>
      <w:r w:rsidR="00806D92">
        <w:t>但提议者</w:t>
      </w:r>
      <w:r w:rsidR="000A333E">
        <w:t>收益</w:t>
      </w:r>
      <w:r w:rsidR="00806D92">
        <w:t>增加；</w:t>
      </w:r>
    </w:p>
    <w:p w14:paraId="066D17DB" w14:textId="77777777" w:rsidR="000253BD" w:rsidRDefault="00BF2ED3">
      <w:pPr>
        <w:pStyle w:val="ab"/>
        <w:numPr>
          <w:ilvl w:val="0"/>
          <w:numId w:val="1"/>
        </w:numPr>
        <w:ind w:firstLineChars="0"/>
        <w:rPr>
          <w:ins w:id="41" w:author="Dept. of Econ." w:date="2023-05-28T09:29:00Z"/>
        </w:rPr>
        <w:pPrChange w:id="42" w:author="Dept. of Econ." w:date="2023-05-28T09:29:00Z">
          <w:pPr>
            <w:ind w:left="420"/>
          </w:pPr>
        </w:pPrChange>
      </w:pPr>
      <w:r>
        <w:t>类型</w:t>
      </w:r>
      <w:r>
        <w:rPr>
          <w:rFonts w:hint="eastAsia"/>
        </w:rPr>
        <w:t>3</w:t>
      </w:r>
      <w:ins w:id="43" w:author="Dept. of Econ." w:date="2023-05-28T09:28:00Z">
        <w:r w:rsidR="000253BD">
          <w:rPr>
            <w:rFonts w:hint="eastAsia"/>
          </w:rPr>
          <w:t>——</w:t>
        </w:r>
      </w:ins>
      <w:r w:rsidR="00806D92">
        <w:t>回应者和提议者</w:t>
      </w:r>
      <w:r w:rsidR="000A333E">
        <w:t>在</w:t>
      </w:r>
      <w:r>
        <w:t>高收益</w:t>
      </w:r>
      <w:r w:rsidR="000A333E">
        <w:t>方案中收益</w:t>
      </w:r>
      <w:r w:rsidR="00806D92">
        <w:t>均有增加</w:t>
      </w:r>
      <w:r>
        <w:t>，</w:t>
      </w:r>
      <w:r w:rsidR="00806D92">
        <w:t>但提议者增加的更多。</w:t>
      </w:r>
    </w:p>
    <w:p w14:paraId="74B44363" w14:textId="77777777" w:rsidR="000253BD" w:rsidRDefault="00BF2ED3" w:rsidP="000253BD">
      <w:pPr>
        <w:ind w:left="420"/>
        <w:rPr>
          <w:ins w:id="44" w:author="Dept. of Econ." w:date="2023-05-28T09:29:00Z"/>
        </w:rPr>
      </w:pPr>
      <w:r>
        <w:rPr>
          <w:rFonts w:hint="eastAsia"/>
        </w:rPr>
        <w:t>因此</w:t>
      </w:r>
      <w:r>
        <w:t>，各类型的收益组合可以写成：</w:t>
      </w:r>
    </w:p>
    <w:p w14:paraId="28D406B4" w14:textId="6B2E6A33" w:rsidR="000253BD" w:rsidRDefault="00BF2ED3" w:rsidP="000253BD">
      <w:pPr>
        <w:pStyle w:val="ab"/>
        <w:numPr>
          <w:ilvl w:val="0"/>
          <w:numId w:val="2"/>
        </w:numPr>
        <w:ind w:firstLineChars="0"/>
        <w:rPr>
          <w:ins w:id="45" w:author="Dept. of Econ." w:date="2023-05-28T09:29:00Z"/>
        </w:rPr>
      </w:pPr>
      <w:r>
        <w:t>类型</w:t>
      </w:r>
      <w:r>
        <w:rPr>
          <w:rFonts w:hint="eastAsia"/>
        </w:rPr>
        <w:t>1 (</w:t>
      </w:r>
      <w:r>
        <w:t>回应者在前</w:t>
      </w:r>
      <w:r>
        <w:rPr>
          <w:rFonts w:hint="eastAsia"/>
        </w:rPr>
        <w:t>)</w:t>
      </w:r>
      <w:r>
        <w:rPr>
          <w:rFonts w:hint="eastAsia"/>
        </w:rPr>
        <w:t>为（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w:r w:rsidRPr="00BF2ED3">
        <w:t xml:space="preserve"> </w:t>
      </w:r>
      <m:oMath>
        <m:r>
          <m:rPr>
            <m:sty m:val="p"/>
          </m:rPr>
          <w:rPr>
            <w:rFonts w:ascii="Cambria Math" w:hAnsi="Cambria Math"/>
          </w:rPr>
          <m:t>high-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）</w:t>
      </w:r>
      <w:ins w:id="46" w:author="Dept. of Econ." w:date="2023-05-28T09:30:00Z">
        <w:r w:rsidR="000253BD">
          <w:rPr>
            <w:rFonts w:hint="eastAsia"/>
          </w:rPr>
          <w:t>；</w:t>
        </w:r>
      </w:ins>
      <w:del w:id="47" w:author="Dept. of Econ." w:date="2023-05-28T09:30:00Z">
        <w:r w:rsidDel="000253BD">
          <w:rPr>
            <w:rFonts w:hint="eastAsia"/>
          </w:rPr>
          <w:delText>，</w:delText>
        </w:r>
      </w:del>
    </w:p>
    <w:p w14:paraId="70398EF6" w14:textId="6EAD2A06" w:rsidR="000253BD" w:rsidRDefault="00BF2ED3" w:rsidP="000253BD">
      <w:pPr>
        <w:pStyle w:val="ab"/>
        <w:numPr>
          <w:ilvl w:val="0"/>
          <w:numId w:val="2"/>
        </w:numPr>
        <w:ind w:firstLineChars="0"/>
        <w:rPr>
          <w:ins w:id="48" w:author="Dept. of Econ." w:date="2023-05-28T09:29:00Z"/>
        </w:rPr>
      </w:pP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-x, </m:t>
        </m:r>
        <m:r>
          <m:rPr>
            <m:sty m:val="p"/>
          </m:rPr>
          <w:rPr>
            <w:rFonts w:ascii="Cambria Math" w:hAnsi="Cambria Math"/>
          </w:rPr>
          <m:t>high-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+x)</m:t>
        </m:r>
      </m:oMath>
      <w:r>
        <w:t>,</w:t>
      </w:r>
      <w:ins w:id="49" w:author="Dept. of Econ." w:date="2023-05-28T09:30:00Z">
        <w:r w:rsidR="000253BD">
          <w:rPr>
            <w:rFonts w:hint="eastAsia"/>
          </w:rPr>
          <w:t>；</w:t>
        </w:r>
      </w:ins>
      <w:del w:id="50" w:author="Dept. of Econ." w:date="2023-05-28T09:30:00Z">
        <w:r w:rsidRPr="00BF2ED3" w:rsidDel="000253BD">
          <w:rPr>
            <w:rFonts w:hint="eastAsia"/>
          </w:rPr>
          <w:delText xml:space="preserve"> </w:delText>
        </w:r>
      </w:del>
    </w:p>
    <w:p w14:paraId="1CEF868A" w14:textId="6911F038" w:rsidR="007E62EA" w:rsidRDefault="00BF2ED3">
      <w:pPr>
        <w:pStyle w:val="ab"/>
        <w:numPr>
          <w:ilvl w:val="0"/>
          <w:numId w:val="2"/>
        </w:numPr>
        <w:ind w:firstLineChars="0"/>
        <w:pPrChange w:id="51" w:author="Dept. of Econ." w:date="2023-05-28T09:29:00Z">
          <w:pPr>
            <w:ind w:firstLine="420"/>
          </w:pPr>
        </w:pPrChange>
      </w:pPr>
      <w:r>
        <w:rPr>
          <w:rFonts w:hint="eastAsia"/>
        </w:rPr>
        <w:lastRenderedPageBreak/>
        <w:t>类型</w:t>
      </w:r>
      <w:r>
        <w:t>3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+x, </m:t>
        </m:r>
        <m:r>
          <m:rPr>
            <m:sty m:val="p"/>
          </m:rPr>
          <w:rPr>
            <w:rFonts w:ascii="Cambria Math" w:hAnsi="Cambria Math"/>
          </w:rPr>
          <m:t>high-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-x)</m:t>
        </m:r>
      </m:oMath>
      <w:r>
        <w:t>，其中</w:t>
      </w:r>
      <m:oMath>
        <m:r>
          <w:rPr>
            <w:rFonts w:ascii="Cambria Math" w:hAnsi="Cambria Math"/>
          </w:rPr>
          <m:t>x</m:t>
        </m:r>
      </m:oMath>
      <w:r>
        <w:t>是变化的参数。</w:t>
      </w:r>
    </w:p>
    <w:p w14:paraId="2C0925F0" w14:textId="77777777" w:rsidR="00BF2ED3" w:rsidRPr="00BF2ED3" w:rsidRDefault="00BF2ED3" w:rsidP="00BF2ED3">
      <w:pPr>
        <w:ind w:firstLine="420"/>
      </w:pPr>
      <w:r>
        <w:t>本实验中，令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ow</m:t>
        </m:r>
        <m:r>
          <m:rPr>
            <m:sty m:val="p"/>
          </m:rPr>
          <w:rPr>
            <w:rFonts w:ascii="Cambria Math" w:hAnsi="Cambria Math"/>
          </w:rPr>
          <m:t>=200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high=300</m:t>
        </m:r>
        <m:r>
          <m:rPr>
            <m:sty m:val="p"/>
          </m:rPr>
          <w:rPr>
            <w:rFonts w:ascii="Cambria Math" w:hAnsi="Cambria Math"/>
          </w:rPr>
          <m:t>或</m:t>
        </m:r>
        <m:r>
          <m:rPr>
            <m:sty m:val="p"/>
          </m:rPr>
          <w:rPr>
            <w:rFonts w:ascii="Cambria Math" w:hAnsi="Cambria Math"/>
          </w:rPr>
          <m:t>400</m:t>
        </m:r>
      </m:oMath>
      <w:r>
        <w:t>，</w:t>
      </w:r>
      <m:oMath>
        <m:r>
          <w:rPr>
            <w:rFonts w:ascii="Cambria Math" w:hAnsi="Cambria Math"/>
          </w:rPr>
          <m:t>x=20</m:t>
        </m:r>
        <m:r>
          <m:rPr>
            <m:sty m:val="p"/>
          </m:rPr>
          <w:rPr>
            <w:rFonts w:ascii="Cambria Math" w:hAnsi="Cambria Math"/>
          </w:rPr>
          <m:t>或</m:t>
        </m:r>
        <m:r>
          <m:rPr>
            <m:sty m:val="p"/>
          </m:rPr>
          <w:rPr>
            <w:rFonts w:ascii="Cambria Math" w:hAnsi="Cambria Math"/>
          </w:rPr>
          <m:t>40</m:t>
        </m:r>
      </m:oMath>
    </w:p>
    <w:p w14:paraId="76013ECD" w14:textId="77777777" w:rsidR="008B5ED3" w:rsidRPr="008B5ED3" w:rsidRDefault="00BF2ED3" w:rsidP="007B78EE">
      <w:pPr>
        <w:ind w:firstLine="420"/>
      </w:pPr>
      <w:r>
        <w:t>因此，高收益方案中，类型</w:t>
      </w:r>
      <w:r>
        <w:rPr>
          <w:rFonts w:hint="eastAsia"/>
        </w:rPr>
        <w:t>1</w:t>
      </w:r>
      <w:r>
        <w:rPr>
          <w:rFonts w:hint="eastAsia"/>
        </w:rPr>
        <w:t>有两组取值，类型</w:t>
      </w:r>
      <w:r w:rsidR="007B78EE">
        <w:rPr>
          <w:rFonts w:hint="eastAsia"/>
        </w:rPr>
        <w:t>2</w:t>
      </w:r>
      <w:r w:rsidR="007B78EE">
        <w:rPr>
          <w:rFonts w:hint="eastAsia"/>
        </w:rPr>
        <w:t>和类型</w:t>
      </w:r>
      <w:r w:rsidR="007B78EE">
        <w:rPr>
          <w:rFonts w:hint="eastAsia"/>
        </w:rPr>
        <w:t>3</w:t>
      </w:r>
      <w:r w:rsidR="007B78EE">
        <w:rPr>
          <w:rFonts w:hint="eastAsia"/>
        </w:rPr>
        <w:t>分别有</w:t>
      </w:r>
      <w:r w:rsidR="007B78EE">
        <w:rPr>
          <w:rFonts w:hint="eastAsia"/>
        </w:rPr>
        <w:t>4</w:t>
      </w:r>
      <w:r w:rsidR="007B78EE">
        <w:rPr>
          <w:rFonts w:hint="eastAsia"/>
        </w:rPr>
        <w:t>组取值。</w:t>
      </w:r>
    </w:p>
    <w:p w14:paraId="28D33DC7" w14:textId="77777777" w:rsidR="000363CC" w:rsidRDefault="000363CC" w:rsidP="007B78EE">
      <w:pPr>
        <w:ind w:firstLine="420"/>
      </w:pPr>
      <w:r>
        <w:t>具体参数如下：蓝色和</w:t>
      </w:r>
      <w:r w:rsidR="000A333E">
        <w:t>红色部分分别表示方案</w:t>
      </w:r>
      <w:r w:rsidR="000A333E">
        <w:rPr>
          <w:rFonts w:hint="eastAsia"/>
        </w:rPr>
        <w:t>A</w:t>
      </w:r>
      <w:r>
        <w:t>和方案</w:t>
      </w:r>
      <w:r>
        <w:rPr>
          <w:rFonts w:hint="eastAsia"/>
        </w:rPr>
        <w:t>B</w:t>
      </w:r>
      <w:r>
        <w:rPr>
          <w:rFonts w:hint="eastAsia"/>
        </w:rPr>
        <w:t>的取值。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861"/>
        <w:gridCol w:w="694"/>
        <w:gridCol w:w="567"/>
        <w:gridCol w:w="992"/>
        <w:gridCol w:w="992"/>
        <w:gridCol w:w="1134"/>
        <w:gridCol w:w="992"/>
        <w:gridCol w:w="1134"/>
        <w:gridCol w:w="930"/>
      </w:tblGrid>
      <w:tr w:rsidR="00655012" w:rsidRPr="00C24DC8" w14:paraId="657459D3" w14:textId="77777777" w:rsidTr="00340D24">
        <w:trPr>
          <w:trHeight w:val="261"/>
          <w:jc w:val="center"/>
        </w:trPr>
        <w:tc>
          <w:tcPr>
            <w:tcW w:w="0" w:type="auto"/>
            <w:noWrap/>
            <w:vAlign w:val="center"/>
          </w:tcPr>
          <w:p w14:paraId="4AF5C625" w14:textId="77777777" w:rsidR="00655012" w:rsidRPr="00C24DC8" w:rsidRDefault="00655012" w:rsidP="001C49D5">
            <w:pPr>
              <w:jc w:val="center"/>
              <w:rPr>
                <w:sz w:val="22"/>
              </w:rPr>
            </w:pPr>
          </w:p>
        </w:tc>
        <w:tc>
          <w:tcPr>
            <w:tcW w:w="694" w:type="dxa"/>
            <w:vAlign w:val="center"/>
          </w:tcPr>
          <w:p w14:paraId="51BF64E3" w14:textId="77777777" w:rsidR="00655012" w:rsidRPr="00164A44" w:rsidRDefault="00655012" w:rsidP="001C49D5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14:paraId="368E4470" w14:textId="77777777" w:rsidR="00655012" w:rsidRDefault="00655012" w:rsidP="001C49D5">
            <w:pPr>
              <w:jc w:val="center"/>
              <w:rPr>
                <w:sz w:val="22"/>
              </w:rPr>
            </w:pPr>
          </w:p>
        </w:tc>
        <w:tc>
          <w:tcPr>
            <w:tcW w:w="1984" w:type="dxa"/>
            <w:gridSpan w:val="2"/>
          </w:tcPr>
          <w:p w14:paraId="0AE44CB7" w14:textId="77777777" w:rsidR="00655012" w:rsidRPr="00655012" w:rsidRDefault="00655012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总收益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14:paraId="735FBBA7" w14:textId="77777777" w:rsidR="00655012" w:rsidRDefault="00655012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方案</w:t>
            </w:r>
            <w:r>
              <w:rPr>
                <w:color w:val="0070C0"/>
                <w:sz w:val="22"/>
              </w:rPr>
              <w:t>B</w:t>
            </w:r>
            <w:r>
              <w:rPr>
                <w:color w:val="0070C0"/>
                <w:sz w:val="22"/>
              </w:rPr>
              <w:t>：低效率</w:t>
            </w:r>
          </w:p>
        </w:tc>
        <w:tc>
          <w:tcPr>
            <w:tcW w:w="2064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14:paraId="3AAEF832" w14:textId="77777777" w:rsidR="00655012" w:rsidRDefault="00655012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方案</w:t>
            </w:r>
            <w:r>
              <w:rPr>
                <w:rFonts w:hint="eastAsia"/>
                <w:color w:val="FF0000"/>
                <w:sz w:val="22"/>
              </w:rPr>
              <w:t>A</w:t>
            </w:r>
            <w:r>
              <w:rPr>
                <w:rFonts w:hint="eastAsia"/>
                <w:color w:val="FF0000"/>
                <w:sz w:val="22"/>
              </w:rPr>
              <w:t>：高效率</w:t>
            </w:r>
          </w:p>
        </w:tc>
      </w:tr>
      <w:tr w:rsidR="001C49D5" w:rsidRPr="00C24DC8" w14:paraId="673B94A1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</w:tcPr>
          <w:p w14:paraId="3BA6CE51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轮次</w:t>
            </w:r>
          </w:p>
        </w:tc>
        <w:tc>
          <w:tcPr>
            <w:tcW w:w="694" w:type="dxa"/>
            <w:vAlign w:val="center"/>
          </w:tcPr>
          <w:p w14:paraId="0945CB07" w14:textId="77777777" w:rsidR="001C49D5" w:rsidRPr="00164A44" w:rsidRDefault="0052389F" w:rsidP="001C49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类型</w:t>
            </w:r>
          </w:p>
        </w:tc>
        <w:tc>
          <w:tcPr>
            <w:tcW w:w="567" w:type="dxa"/>
            <w:vAlign w:val="center"/>
          </w:tcPr>
          <w:p w14:paraId="558A779A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992" w:type="dxa"/>
          </w:tcPr>
          <w:p w14:paraId="3C1B214B" w14:textId="77777777" w:rsidR="001C49D5" w:rsidRPr="00655012" w:rsidRDefault="0052389F" w:rsidP="001C49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ow</w:t>
            </w:r>
          </w:p>
        </w:tc>
        <w:tc>
          <w:tcPr>
            <w:tcW w:w="992" w:type="dxa"/>
          </w:tcPr>
          <w:p w14:paraId="77D9059F" w14:textId="77777777" w:rsidR="001C49D5" w:rsidRPr="00655012" w:rsidRDefault="0052389F" w:rsidP="001C49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igh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</w:tcPr>
          <w:p w14:paraId="5BB99A9F" w14:textId="77777777" w:rsidR="001C49D5" w:rsidRPr="00C24DC8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提议者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14:paraId="7A6DBB52" w14:textId="77777777" w:rsidR="001C49D5" w:rsidRPr="00C24DC8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回应者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</w:tcPr>
          <w:p w14:paraId="5EB838C4" w14:textId="77777777" w:rsidR="001C49D5" w:rsidRPr="00C24DC8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提议者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noWrap/>
            <w:vAlign w:val="center"/>
          </w:tcPr>
          <w:p w14:paraId="5C669A55" w14:textId="77777777" w:rsidR="001C49D5" w:rsidRPr="00C24DC8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回应者</w:t>
            </w:r>
          </w:p>
        </w:tc>
      </w:tr>
      <w:tr w:rsidR="001C49D5" w:rsidRPr="00C24DC8" w14:paraId="400E0E70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  <w:hideMark/>
          </w:tcPr>
          <w:p w14:paraId="73C1D7F3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</w:t>
            </w:r>
          </w:p>
        </w:tc>
        <w:tc>
          <w:tcPr>
            <w:tcW w:w="694" w:type="dxa"/>
            <w:vAlign w:val="center"/>
          </w:tcPr>
          <w:p w14:paraId="6E8681F5" w14:textId="77777777" w:rsidR="001C49D5" w:rsidRPr="00164A44" w:rsidRDefault="001C49D5" w:rsidP="001C49D5">
            <w:pPr>
              <w:widowControl/>
              <w:jc w:val="center"/>
              <w:rPr>
                <w:sz w:val="22"/>
              </w:rPr>
            </w:pPr>
            <w:r w:rsidRPr="00164A44">
              <w:rPr>
                <w:sz w:val="22"/>
              </w:rPr>
              <w:t>1</w:t>
            </w:r>
          </w:p>
        </w:tc>
        <w:tc>
          <w:tcPr>
            <w:tcW w:w="567" w:type="dxa"/>
            <w:vAlign w:val="center"/>
          </w:tcPr>
          <w:p w14:paraId="3934776F" w14:textId="77777777" w:rsidR="001C49D5" w:rsidRDefault="001C49D5" w:rsidP="001C49D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2CD6B8AA" w14:textId="77777777" w:rsidR="001C49D5" w:rsidRPr="00655012" w:rsidRDefault="001C49D5" w:rsidP="001C49D5">
            <w:pPr>
              <w:widowControl/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44771558" w14:textId="77777777" w:rsidR="001C49D5" w:rsidRPr="00655012" w:rsidRDefault="001C49D5" w:rsidP="001C49D5">
            <w:pPr>
              <w:widowControl/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3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A4AA" w14:textId="77777777" w:rsidR="001C49D5" w:rsidRDefault="001C49D5" w:rsidP="001C49D5">
            <w:pPr>
              <w:widowControl/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E37A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915F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100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F9904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</w:t>
            </w:r>
            <w:r>
              <w:rPr>
                <w:color w:val="FF0000"/>
                <w:sz w:val="22"/>
              </w:rPr>
              <w:t>00</w:t>
            </w:r>
          </w:p>
        </w:tc>
      </w:tr>
      <w:tr w:rsidR="001C49D5" w:rsidRPr="00C24DC8" w14:paraId="1AC91517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</w:tcPr>
          <w:p w14:paraId="764CAC4F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</w:t>
            </w:r>
          </w:p>
        </w:tc>
        <w:tc>
          <w:tcPr>
            <w:tcW w:w="694" w:type="dxa"/>
            <w:vAlign w:val="center"/>
          </w:tcPr>
          <w:p w14:paraId="767B59CB" w14:textId="77777777" w:rsidR="001C49D5" w:rsidRPr="00164A44" w:rsidRDefault="001C49D5" w:rsidP="001C49D5">
            <w:pPr>
              <w:jc w:val="center"/>
              <w:rPr>
                <w:sz w:val="22"/>
              </w:rPr>
            </w:pPr>
            <w:r w:rsidRPr="00164A44">
              <w:rPr>
                <w:rFonts w:hint="eastAsia"/>
                <w:sz w:val="22"/>
              </w:rPr>
              <w:t>1</w:t>
            </w:r>
          </w:p>
        </w:tc>
        <w:tc>
          <w:tcPr>
            <w:tcW w:w="567" w:type="dxa"/>
            <w:vAlign w:val="center"/>
          </w:tcPr>
          <w:p w14:paraId="7530ADC4" w14:textId="77777777" w:rsidR="001C49D5" w:rsidRDefault="001C49D5" w:rsidP="001C49D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67871D21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45756E9A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4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0EE33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EF5B8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5497F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142B6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</w:t>
            </w:r>
            <w:r>
              <w:rPr>
                <w:color w:val="FF0000"/>
                <w:sz w:val="22"/>
              </w:rPr>
              <w:t>00</w:t>
            </w:r>
          </w:p>
        </w:tc>
      </w:tr>
      <w:tr w:rsidR="001C49D5" w:rsidRPr="00C24DC8" w14:paraId="4327EC5D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  <w:hideMark/>
          </w:tcPr>
          <w:p w14:paraId="2F3AC615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3</w:t>
            </w:r>
          </w:p>
        </w:tc>
        <w:tc>
          <w:tcPr>
            <w:tcW w:w="694" w:type="dxa"/>
            <w:vAlign w:val="center"/>
          </w:tcPr>
          <w:p w14:paraId="7CCDEC57" w14:textId="77777777" w:rsidR="001C49D5" w:rsidRPr="00164A44" w:rsidRDefault="001C49D5" w:rsidP="001C49D5">
            <w:pPr>
              <w:jc w:val="center"/>
              <w:rPr>
                <w:sz w:val="22"/>
              </w:rPr>
            </w:pPr>
            <w:r w:rsidRPr="00164A44">
              <w:rPr>
                <w:rFonts w:hint="eastAsia"/>
                <w:sz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02F0C836" w14:textId="77777777" w:rsidR="001C49D5" w:rsidRDefault="00A024D7" w:rsidP="001C49D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  <w:r w:rsidR="001C49D5">
              <w:rPr>
                <w:color w:val="000000"/>
                <w:sz w:val="22"/>
              </w:rPr>
              <w:t>20</w:t>
            </w:r>
          </w:p>
        </w:tc>
        <w:tc>
          <w:tcPr>
            <w:tcW w:w="992" w:type="dxa"/>
          </w:tcPr>
          <w:p w14:paraId="6A3D63CE" w14:textId="77777777" w:rsidR="001C49D5" w:rsidRPr="00655012" w:rsidRDefault="001C49D5" w:rsidP="001C49D5">
            <w:pPr>
              <w:widowControl/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502ACBC6" w14:textId="77777777" w:rsidR="001C49D5" w:rsidRPr="00655012" w:rsidRDefault="001C49D5" w:rsidP="001C49D5">
            <w:pPr>
              <w:widowControl/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3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5807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CA00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A73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80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BFF8E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</w:t>
            </w:r>
            <w:r>
              <w:rPr>
                <w:color w:val="FF0000"/>
                <w:sz w:val="22"/>
              </w:rPr>
              <w:t>20</w:t>
            </w:r>
          </w:p>
        </w:tc>
      </w:tr>
      <w:tr w:rsidR="001C49D5" w:rsidRPr="00C24DC8" w14:paraId="6725FCBC" w14:textId="77777777" w:rsidTr="00340D24">
        <w:trPr>
          <w:trHeight w:val="261"/>
          <w:jc w:val="center"/>
        </w:trPr>
        <w:tc>
          <w:tcPr>
            <w:tcW w:w="0" w:type="auto"/>
            <w:noWrap/>
            <w:vAlign w:val="center"/>
          </w:tcPr>
          <w:p w14:paraId="6DA37656" w14:textId="77777777" w:rsidR="001C49D5" w:rsidRPr="00C24DC8" w:rsidRDefault="001C49D5" w:rsidP="00340D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94" w:type="dxa"/>
            <w:vAlign w:val="center"/>
          </w:tcPr>
          <w:p w14:paraId="32FFB72E" w14:textId="77777777" w:rsidR="001C49D5" w:rsidRPr="00164A44" w:rsidRDefault="001C49D5" w:rsidP="00340D24">
            <w:pPr>
              <w:jc w:val="center"/>
              <w:rPr>
                <w:sz w:val="22"/>
              </w:rPr>
            </w:pPr>
            <w:r w:rsidRPr="00164A44">
              <w:rPr>
                <w:rFonts w:hint="eastAsia"/>
                <w:sz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172335F5" w14:textId="77777777" w:rsidR="001C49D5" w:rsidRDefault="00A024D7" w:rsidP="00340D24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  <w:r w:rsidR="001C49D5">
              <w:rPr>
                <w:color w:val="000000"/>
                <w:sz w:val="22"/>
              </w:rPr>
              <w:t>20</w:t>
            </w:r>
          </w:p>
        </w:tc>
        <w:tc>
          <w:tcPr>
            <w:tcW w:w="992" w:type="dxa"/>
          </w:tcPr>
          <w:p w14:paraId="3CD9AE1A" w14:textId="77777777" w:rsidR="001C49D5" w:rsidRPr="00655012" w:rsidRDefault="001C49D5" w:rsidP="00340D24">
            <w:pPr>
              <w:widowControl/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05F8FAD5" w14:textId="77777777" w:rsidR="001C49D5" w:rsidRPr="00655012" w:rsidRDefault="001C49D5" w:rsidP="00340D24">
            <w:pPr>
              <w:widowControl/>
              <w:jc w:val="center"/>
              <w:rPr>
                <w:sz w:val="22"/>
              </w:rPr>
            </w:pPr>
            <w:r w:rsidRPr="00655012">
              <w:rPr>
                <w:sz w:val="22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B799F" w14:textId="77777777" w:rsidR="001C49D5" w:rsidRDefault="001C49D5" w:rsidP="00340D24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5A41A" w14:textId="77777777" w:rsidR="001C49D5" w:rsidRDefault="001C49D5" w:rsidP="00340D24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53D07" w14:textId="77777777" w:rsidR="001C49D5" w:rsidRDefault="001C49D5" w:rsidP="00340D24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8</w:t>
            </w:r>
            <w:r>
              <w:rPr>
                <w:color w:val="FF0000"/>
                <w:sz w:val="22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2F9A" w14:textId="77777777" w:rsidR="001C49D5" w:rsidRDefault="001C49D5" w:rsidP="00340D24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</w:t>
            </w:r>
            <w:r>
              <w:rPr>
                <w:color w:val="FF0000"/>
                <w:sz w:val="22"/>
              </w:rPr>
              <w:t>20</w:t>
            </w:r>
          </w:p>
        </w:tc>
      </w:tr>
      <w:tr w:rsidR="001C49D5" w:rsidRPr="00C24DC8" w14:paraId="1F7BA1F3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  <w:hideMark/>
          </w:tcPr>
          <w:p w14:paraId="375DB7AD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94" w:type="dxa"/>
            <w:vAlign w:val="center"/>
          </w:tcPr>
          <w:p w14:paraId="215C3999" w14:textId="77777777" w:rsidR="001C49D5" w:rsidRPr="00164A44" w:rsidRDefault="001C49D5" w:rsidP="001C49D5">
            <w:pPr>
              <w:jc w:val="center"/>
              <w:rPr>
                <w:sz w:val="22"/>
              </w:rPr>
            </w:pPr>
            <w:r w:rsidRPr="00164A44">
              <w:rPr>
                <w:sz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6A1A5C93" w14:textId="77777777" w:rsidR="001C49D5" w:rsidRDefault="00A024D7" w:rsidP="001C49D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  <w:r w:rsidR="001C49D5">
              <w:rPr>
                <w:color w:val="000000"/>
                <w:sz w:val="22"/>
              </w:rPr>
              <w:t>40</w:t>
            </w:r>
          </w:p>
        </w:tc>
        <w:tc>
          <w:tcPr>
            <w:tcW w:w="992" w:type="dxa"/>
          </w:tcPr>
          <w:p w14:paraId="105E63DF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102A2E24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sz w:val="22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E389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CB0C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361C0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60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9ED25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</w:t>
            </w:r>
            <w:r>
              <w:rPr>
                <w:color w:val="FF0000"/>
                <w:sz w:val="22"/>
              </w:rPr>
              <w:t>40</w:t>
            </w:r>
          </w:p>
        </w:tc>
      </w:tr>
      <w:tr w:rsidR="001C49D5" w:rsidRPr="00C24DC8" w14:paraId="7FD65A2B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  <w:hideMark/>
          </w:tcPr>
          <w:p w14:paraId="6500A458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94" w:type="dxa"/>
            <w:vAlign w:val="center"/>
          </w:tcPr>
          <w:p w14:paraId="64AD9F3B" w14:textId="77777777" w:rsidR="001C49D5" w:rsidRPr="00164A44" w:rsidRDefault="001C49D5" w:rsidP="001C49D5">
            <w:pPr>
              <w:jc w:val="center"/>
              <w:rPr>
                <w:sz w:val="22"/>
              </w:rPr>
            </w:pPr>
            <w:r w:rsidRPr="00164A44">
              <w:rPr>
                <w:rFonts w:hint="eastAsia"/>
                <w:sz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73C27D69" w14:textId="77777777" w:rsidR="001C49D5" w:rsidRDefault="00A024D7" w:rsidP="001C49D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  <w:r w:rsidR="001C49D5">
              <w:rPr>
                <w:color w:val="000000"/>
                <w:sz w:val="22"/>
              </w:rPr>
              <w:t>40</w:t>
            </w:r>
          </w:p>
        </w:tc>
        <w:tc>
          <w:tcPr>
            <w:tcW w:w="992" w:type="dxa"/>
          </w:tcPr>
          <w:p w14:paraId="07522354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7521FC7E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4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69B5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0904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A423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60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7A9B5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</w:t>
            </w:r>
            <w:r>
              <w:rPr>
                <w:color w:val="FF0000"/>
                <w:sz w:val="22"/>
              </w:rPr>
              <w:t>40</w:t>
            </w:r>
          </w:p>
        </w:tc>
      </w:tr>
      <w:tr w:rsidR="001C49D5" w:rsidRPr="00C24DC8" w14:paraId="2921C19E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  <w:hideMark/>
          </w:tcPr>
          <w:p w14:paraId="5D4E2685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694" w:type="dxa"/>
            <w:vAlign w:val="center"/>
          </w:tcPr>
          <w:p w14:paraId="1A28A2BF" w14:textId="77777777" w:rsidR="001C49D5" w:rsidRPr="00164A44" w:rsidRDefault="001C49D5" w:rsidP="001C49D5">
            <w:pPr>
              <w:jc w:val="center"/>
              <w:rPr>
                <w:sz w:val="22"/>
              </w:rPr>
            </w:pPr>
            <w:r w:rsidRPr="00164A44">
              <w:rPr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23F8387A" w14:textId="77777777" w:rsidR="001C49D5" w:rsidRDefault="00A024D7" w:rsidP="001C49D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  <w:r w:rsidR="001C49D5">
              <w:rPr>
                <w:color w:val="000000"/>
                <w:sz w:val="22"/>
              </w:rPr>
              <w:t>20</w:t>
            </w:r>
          </w:p>
        </w:tc>
        <w:tc>
          <w:tcPr>
            <w:tcW w:w="992" w:type="dxa"/>
          </w:tcPr>
          <w:p w14:paraId="049B77EA" w14:textId="77777777" w:rsidR="001C49D5" w:rsidRPr="00655012" w:rsidRDefault="001C49D5" w:rsidP="001C49D5">
            <w:pPr>
              <w:widowControl/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5B540C72" w14:textId="77777777" w:rsidR="001C49D5" w:rsidRPr="00655012" w:rsidRDefault="001C49D5" w:rsidP="001C49D5">
            <w:pPr>
              <w:widowControl/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3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5358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4052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04C19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20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451C5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80</w:t>
            </w:r>
          </w:p>
        </w:tc>
      </w:tr>
      <w:tr w:rsidR="001C49D5" w:rsidRPr="00C24DC8" w14:paraId="7964C89B" w14:textId="77777777" w:rsidTr="00340D24">
        <w:trPr>
          <w:trHeight w:val="261"/>
          <w:jc w:val="center"/>
        </w:trPr>
        <w:tc>
          <w:tcPr>
            <w:tcW w:w="0" w:type="auto"/>
            <w:noWrap/>
            <w:vAlign w:val="center"/>
            <w:hideMark/>
          </w:tcPr>
          <w:p w14:paraId="0F0D9614" w14:textId="77777777" w:rsidR="001C49D5" w:rsidRPr="00C24DC8" w:rsidRDefault="001C49D5" w:rsidP="00340D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694" w:type="dxa"/>
            <w:vAlign w:val="center"/>
          </w:tcPr>
          <w:p w14:paraId="17434247" w14:textId="77777777" w:rsidR="001C49D5" w:rsidRPr="00164A44" w:rsidRDefault="001C49D5" w:rsidP="00340D24">
            <w:pPr>
              <w:jc w:val="center"/>
              <w:rPr>
                <w:sz w:val="22"/>
              </w:rPr>
            </w:pPr>
            <w:r w:rsidRPr="00164A44">
              <w:rPr>
                <w:rFonts w:hint="eastAsia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0A525C70" w14:textId="77777777" w:rsidR="001C49D5" w:rsidRDefault="00A024D7" w:rsidP="00340D24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  <w:r w:rsidR="001C49D5">
              <w:rPr>
                <w:color w:val="000000"/>
                <w:sz w:val="22"/>
              </w:rPr>
              <w:t>20</w:t>
            </w:r>
          </w:p>
        </w:tc>
        <w:tc>
          <w:tcPr>
            <w:tcW w:w="992" w:type="dxa"/>
          </w:tcPr>
          <w:p w14:paraId="14B0E279" w14:textId="77777777" w:rsidR="001C49D5" w:rsidRPr="00655012" w:rsidRDefault="001C49D5" w:rsidP="00340D24">
            <w:pPr>
              <w:widowControl/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60ECEEC2" w14:textId="77777777" w:rsidR="001C49D5" w:rsidRPr="00655012" w:rsidRDefault="001C49D5" w:rsidP="00340D24">
            <w:pPr>
              <w:widowControl/>
              <w:jc w:val="center"/>
              <w:rPr>
                <w:sz w:val="22"/>
              </w:rPr>
            </w:pPr>
            <w:r w:rsidRPr="00655012">
              <w:rPr>
                <w:sz w:val="22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6828" w14:textId="77777777" w:rsidR="001C49D5" w:rsidRDefault="001C49D5" w:rsidP="00340D24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C503" w14:textId="77777777" w:rsidR="001C49D5" w:rsidRDefault="001C49D5" w:rsidP="00340D24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ACEF1" w14:textId="77777777" w:rsidR="001C49D5" w:rsidRDefault="001C49D5" w:rsidP="00340D24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20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1DEFF" w14:textId="77777777" w:rsidR="001C49D5" w:rsidRDefault="001C49D5" w:rsidP="00340D24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</w:t>
            </w:r>
            <w:r>
              <w:rPr>
                <w:color w:val="FF0000"/>
                <w:sz w:val="22"/>
              </w:rPr>
              <w:t>80</w:t>
            </w:r>
          </w:p>
        </w:tc>
      </w:tr>
      <w:tr w:rsidR="001C49D5" w:rsidRPr="00C24DC8" w14:paraId="6040F68A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  <w:hideMark/>
          </w:tcPr>
          <w:p w14:paraId="2A70D8B2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694" w:type="dxa"/>
            <w:vAlign w:val="center"/>
          </w:tcPr>
          <w:p w14:paraId="4635FE34" w14:textId="77777777" w:rsidR="001C49D5" w:rsidRPr="00164A44" w:rsidRDefault="001C49D5" w:rsidP="001C49D5">
            <w:pPr>
              <w:jc w:val="center"/>
              <w:rPr>
                <w:sz w:val="22"/>
              </w:rPr>
            </w:pPr>
            <w:r w:rsidRPr="00164A44">
              <w:rPr>
                <w:rFonts w:hint="eastAsia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2065ED0E" w14:textId="77777777" w:rsidR="001C49D5" w:rsidRDefault="00A024D7" w:rsidP="001C49D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  <w:r w:rsidR="001C49D5">
              <w:rPr>
                <w:color w:val="000000"/>
                <w:sz w:val="22"/>
              </w:rPr>
              <w:t>40</w:t>
            </w:r>
          </w:p>
        </w:tc>
        <w:tc>
          <w:tcPr>
            <w:tcW w:w="992" w:type="dxa"/>
          </w:tcPr>
          <w:p w14:paraId="0143F59A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2731BB4F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sz w:val="22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9F8A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4E4F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CEE57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40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03794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60</w:t>
            </w:r>
          </w:p>
        </w:tc>
      </w:tr>
      <w:tr w:rsidR="001C49D5" w:rsidRPr="00C24DC8" w14:paraId="235CDEC7" w14:textId="77777777" w:rsidTr="001C49D5">
        <w:trPr>
          <w:trHeight w:val="261"/>
          <w:jc w:val="center"/>
        </w:trPr>
        <w:tc>
          <w:tcPr>
            <w:tcW w:w="0" w:type="auto"/>
            <w:noWrap/>
            <w:vAlign w:val="center"/>
            <w:hideMark/>
          </w:tcPr>
          <w:p w14:paraId="373F0930" w14:textId="77777777" w:rsidR="001C49D5" w:rsidRPr="00C24DC8" w:rsidRDefault="001C49D5" w:rsidP="001C49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94" w:type="dxa"/>
            <w:vAlign w:val="center"/>
          </w:tcPr>
          <w:p w14:paraId="08505659" w14:textId="77777777" w:rsidR="001C49D5" w:rsidRPr="00164A44" w:rsidRDefault="001C49D5" w:rsidP="001C49D5">
            <w:pPr>
              <w:jc w:val="center"/>
              <w:rPr>
                <w:sz w:val="22"/>
              </w:rPr>
            </w:pPr>
            <w:r w:rsidRPr="00164A44">
              <w:rPr>
                <w:rFonts w:hint="eastAsia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0D0D5AFE" w14:textId="77777777" w:rsidR="001C49D5" w:rsidRDefault="00A024D7" w:rsidP="001C49D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+</w:t>
            </w:r>
            <w:r w:rsidR="001C49D5">
              <w:rPr>
                <w:color w:val="000000"/>
                <w:sz w:val="22"/>
              </w:rPr>
              <w:t>40</w:t>
            </w:r>
          </w:p>
        </w:tc>
        <w:tc>
          <w:tcPr>
            <w:tcW w:w="992" w:type="dxa"/>
          </w:tcPr>
          <w:p w14:paraId="546880C3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2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992" w:type="dxa"/>
          </w:tcPr>
          <w:p w14:paraId="4820A569" w14:textId="77777777" w:rsidR="001C49D5" w:rsidRPr="00655012" w:rsidRDefault="001C49D5" w:rsidP="001C49D5">
            <w:pPr>
              <w:jc w:val="center"/>
              <w:rPr>
                <w:sz w:val="22"/>
              </w:rPr>
            </w:pPr>
            <w:r w:rsidRPr="00655012">
              <w:rPr>
                <w:rFonts w:hint="eastAsia"/>
                <w:sz w:val="22"/>
              </w:rPr>
              <w:t>4</w:t>
            </w:r>
            <w:r w:rsidRPr="00655012">
              <w:rPr>
                <w:sz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68E8E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9629" w14:textId="77777777" w:rsidR="001C49D5" w:rsidRDefault="001C49D5" w:rsidP="001C49D5">
            <w:pPr>
              <w:jc w:val="center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5BB0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140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6301" w14:textId="77777777" w:rsidR="001C49D5" w:rsidRDefault="001C49D5" w:rsidP="001C49D5">
            <w:pPr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260</w:t>
            </w:r>
          </w:p>
        </w:tc>
      </w:tr>
    </w:tbl>
    <w:p w14:paraId="3CDB41B9" w14:textId="77777777" w:rsidR="00340D24" w:rsidRDefault="00340D24" w:rsidP="00340D24">
      <w:pPr>
        <w:pStyle w:val="1"/>
      </w:pPr>
      <w:r>
        <w:t>任务二</w:t>
      </w:r>
      <w:r>
        <w:t xml:space="preserve">UG Choice App </w:t>
      </w:r>
    </w:p>
    <w:p w14:paraId="42753059" w14:textId="77777777" w:rsidR="00340D24" w:rsidRDefault="00340D24" w:rsidP="00340D24">
      <w:pPr>
        <w:pStyle w:val="1"/>
      </w:pPr>
      <w:r>
        <w:t>变量列表</w:t>
      </w:r>
    </w:p>
    <w:tbl>
      <w:tblPr>
        <w:tblStyle w:val="a7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709"/>
        <w:gridCol w:w="1843"/>
        <w:gridCol w:w="992"/>
        <w:gridCol w:w="2126"/>
      </w:tblGrid>
      <w:tr w:rsidR="00340D24" w14:paraId="159F8616" w14:textId="77777777" w:rsidTr="00B34575">
        <w:trPr>
          <w:jc w:val="center"/>
        </w:trPr>
        <w:tc>
          <w:tcPr>
            <w:tcW w:w="1413" w:type="dxa"/>
            <w:vAlign w:val="center"/>
          </w:tcPr>
          <w:p w14:paraId="24CC8D84" w14:textId="77777777" w:rsidR="00340D24" w:rsidRDefault="00340D24" w:rsidP="00340D24">
            <w:pPr>
              <w:jc w:val="center"/>
            </w:pPr>
            <w:r>
              <w:t>变量名</w:t>
            </w:r>
          </w:p>
        </w:tc>
        <w:tc>
          <w:tcPr>
            <w:tcW w:w="1417" w:type="dxa"/>
            <w:vAlign w:val="center"/>
          </w:tcPr>
          <w:p w14:paraId="565DC9DB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变量描述</w:t>
            </w:r>
          </w:p>
        </w:tc>
        <w:tc>
          <w:tcPr>
            <w:tcW w:w="709" w:type="dxa"/>
            <w:vAlign w:val="center"/>
          </w:tcPr>
          <w:p w14:paraId="6715CCA5" w14:textId="77777777" w:rsidR="00340D24" w:rsidRDefault="00340D24" w:rsidP="00340D24">
            <w:pPr>
              <w:jc w:val="center"/>
            </w:pPr>
            <w:r>
              <w:t>属性</w:t>
            </w:r>
          </w:p>
        </w:tc>
        <w:tc>
          <w:tcPr>
            <w:tcW w:w="1843" w:type="dxa"/>
            <w:vAlign w:val="center"/>
          </w:tcPr>
          <w:p w14:paraId="4A58B9F8" w14:textId="77777777" w:rsidR="00340D24" w:rsidRDefault="00340D24" w:rsidP="00340D24">
            <w:pPr>
              <w:jc w:val="center"/>
            </w:pPr>
            <w:r>
              <w:t>取值范围（</w:t>
            </w:r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vAlign w:val="center"/>
          </w:tcPr>
          <w:p w14:paraId="48E34BBD" w14:textId="77777777" w:rsidR="00340D24" w:rsidRDefault="00340D24" w:rsidP="00340D24">
            <w:pPr>
              <w:jc w:val="center"/>
            </w:pPr>
            <w:r>
              <w:t>代号</w:t>
            </w:r>
          </w:p>
        </w:tc>
        <w:tc>
          <w:tcPr>
            <w:tcW w:w="2126" w:type="dxa"/>
            <w:vAlign w:val="center"/>
          </w:tcPr>
          <w:p w14:paraId="52DD7A09" w14:textId="77777777" w:rsidR="00340D24" w:rsidRDefault="00340D24" w:rsidP="00340D24">
            <w:pPr>
              <w:jc w:val="center"/>
            </w:pPr>
            <w:r>
              <w:t>取值描述</w:t>
            </w:r>
          </w:p>
        </w:tc>
      </w:tr>
      <w:tr w:rsidR="00BC4A92" w14:paraId="33E584B4" w14:textId="77777777" w:rsidTr="00B34575">
        <w:trPr>
          <w:jc w:val="center"/>
        </w:trPr>
        <w:tc>
          <w:tcPr>
            <w:tcW w:w="1413" w:type="dxa"/>
            <w:vMerge w:val="restart"/>
            <w:vAlign w:val="center"/>
          </w:tcPr>
          <w:p w14:paraId="23E7B32A" w14:textId="77777777" w:rsidR="00BC4A92" w:rsidRDefault="00BC4A92" w:rsidP="00340D24">
            <w:pPr>
              <w:jc w:val="center"/>
            </w:pPr>
            <w:r>
              <w:rPr>
                <w:rFonts w:hint="eastAsia"/>
              </w:rPr>
              <w:t>e</w:t>
            </w:r>
            <w:r>
              <w:t>ndowment</w:t>
            </w:r>
          </w:p>
        </w:tc>
        <w:tc>
          <w:tcPr>
            <w:tcW w:w="1417" w:type="dxa"/>
            <w:vMerge w:val="restart"/>
            <w:vAlign w:val="center"/>
          </w:tcPr>
          <w:p w14:paraId="0AD11C71" w14:textId="77777777" w:rsidR="00BC4A92" w:rsidRDefault="00BC4A92" w:rsidP="00BC4A92">
            <w:pPr>
              <w:jc w:val="center"/>
            </w:pPr>
            <w:r>
              <w:rPr>
                <w:rFonts w:hint="eastAsia"/>
              </w:rPr>
              <w:t>两种方案的总收益</w:t>
            </w:r>
          </w:p>
        </w:tc>
        <w:tc>
          <w:tcPr>
            <w:tcW w:w="709" w:type="dxa"/>
            <w:vMerge w:val="restart"/>
            <w:vAlign w:val="center"/>
          </w:tcPr>
          <w:p w14:paraId="133CC7C9" w14:textId="77777777" w:rsidR="00BC4A92" w:rsidRDefault="00BC4A92" w:rsidP="00340D24">
            <w:pPr>
              <w:jc w:val="center"/>
            </w:pPr>
            <w:r>
              <w:t>整型</w:t>
            </w:r>
          </w:p>
        </w:tc>
        <w:tc>
          <w:tcPr>
            <w:tcW w:w="1843" w:type="dxa"/>
            <w:vAlign w:val="center"/>
          </w:tcPr>
          <w:p w14:paraId="1DC92E5B" w14:textId="77777777" w:rsidR="00BC4A92" w:rsidRDefault="00BC4A92" w:rsidP="00340D24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992" w:type="dxa"/>
            <w:vAlign w:val="center"/>
          </w:tcPr>
          <w:p w14:paraId="4A0425B6" w14:textId="77777777" w:rsidR="00BC4A92" w:rsidRDefault="00BC4A92" w:rsidP="00340D24">
            <w:pPr>
              <w:jc w:val="center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2126" w:type="dxa"/>
            <w:vAlign w:val="center"/>
          </w:tcPr>
          <w:p w14:paraId="1C2789FE" w14:textId="77777777" w:rsidR="00BC4A92" w:rsidRDefault="00A024D7" w:rsidP="00A024D7">
            <w:r>
              <w:t>表中</w:t>
            </w:r>
            <w:r w:rsidR="00BC4A92">
              <w:rPr>
                <w:rFonts w:hint="eastAsia"/>
              </w:rPr>
              <w:t>总收益</w:t>
            </w:r>
            <w:r>
              <w:t>low</w:t>
            </w:r>
          </w:p>
        </w:tc>
      </w:tr>
      <w:tr w:rsidR="00BC4A92" w14:paraId="3BA92B4F" w14:textId="77777777" w:rsidTr="00B34575">
        <w:trPr>
          <w:jc w:val="center"/>
        </w:trPr>
        <w:tc>
          <w:tcPr>
            <w:tcW w:w="1413" w:type="dxa"/>
            <w:vMerge/>
            <w:vAlign w:val="center"/>
          </w:tcPr>
          <w:p w14:paraId="0720C669" w14:textId="77777777" w:rsidR="00BC4A92" w:rsidRDefault="00BC4A92" w:rsidP="00BC4A92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0F685588" w14:textId="77777777" w:rsidR="00BC4A92" w:rsidRDefault="00BC4A92" w:rsidP="00340D24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30A5FC67" w14:textId="77777777" w:rsidR="00BC4A92" w:rsidRDefault="00BC4A92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AD0C585" w14:textId="77777777" w:rsidR="00BC4A92" w:rsidRDefault="00BC4A92" w:rsidP="00340D24">
            <w:pPr>
              <w:jc w:val="center"/>
            </w:pPr>
            <w:r>
              <w:rPr>
                <w:rFonts w:hint="eastAsia"/>
              </w:rPr>
              <w:t>3</w:t>
            </w:r>
            <w:r>
              <w:t>00/400</w:t>
            </w:r>
          </w:p>
        </w:tc>
        <w:tc>
          <w:tcPr>
            <w:tcW w:w="992" w:type="dxa"/>
            <w:vAlign w:val="center"/>
          </w:tcPr>
          <w:p w14:paraId="663671CE" w14:textId="77777777" w:rsidR="00BC4A92" w:rsidRDefault="00BC4A92" w:rsidP="00340D24">
            <w:pPr>
              <w:jc w:val="center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2126" w:type="dxa"/>
            <w:vAlign w:val="center"/>
          </w:tcPr>
          <w:p w14:paraId="51B8DAA7" w14:textId="77777777" w:rsidR="00BC4A92" w:rsidRDefault="00A024D7" w:rsidP="00340D24">
            <w:pPr>
              <w:jc w:val="center"/>
            </w:pPr>
            <w:r>
              <w:rPr>
                <w:rFonts w:hint="eastAsia"/>
              </w:rPr>
              <w:t>表中总收益</w:t>
            </w:r>
            <w:r>
              <w:rPr>
                <w:rFonts w:hint="eastAsia"/>
              </w:rPr>
              <w:t>high</w:t>
            </w:r>
          </w:p>
        </w:tc>
      </w:tr>
      <w:tr w:rsidR="00B46F52" w14:paraId="0F15B5E6" w14:textId="77777777" w:rsidTr="00B34575">
        <w:trPr>
          <w:trHeight w:val="936"/>
          <w:jc w:val="center"/>
        </w:trPr>
        <w:tc>
          <w:tcPr>
            <w:tcW w:w="1413" w:type="dxa"/>
            <w:vMerge w:val="restart"/>
            <w:vAlign w:val="center"/>
          </w:tcPr>
          <w:p w14:paraId="63EF4C17" w14:textId="77777777" w:rsidR="00B46F52" w:rsidRDefault="00B46F52" w:rsidP="00340D24">
            <w:pPr>
              <w:jc w:val="center"/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417" w:type="dxa"/>
            <w:vMerge w:val="restart"/>
            <w:vAlign w:val="center"/>
          </w:tcPr>
          <w:p w14:paraId="6E46F8C0" w14:textId="77777777" w:rsidR="00B46F52" w:rsidRDefault="00B46F52" w:rsidP="00340D24">
            <w:pPr>
              <w:jc w:val="center"/>
            </w:pPr>
            <w:r>
              <w:t>UG/DG</w:t>
            </w:r>
            <w:r>
              <w:t>中的角色</w:t>
            </w:r>
          </w:p>
        </w:tc>
        <w:tc>
          <w:tcPr>
            <w:tcW w:w="709" w:type="dxa"/>
            <w:vMerge w:val="restart"/>
            <w:vAlign w:val="center"/>
          </w:tcPr>
          <w:p w14:paraId="33C1DB42" w14:textId="77777777" w:rsidR="00B46F52" w:rsidRDefault="00B46F52" w:rsidP="00340D24">
            <w:pPr>
              <w:jc w:val="center"/>
            </w:pPr>
            <w:r>
              <w:t>字符</w:t>
            </w:r>
          </w:p>
        </w:tc>
        <w:tc>
          <w:tcPr>
            <w:tcW w:w="1843" w:type="dxa"/>
            <w:vAlign w:val="center"/>
          </w:tcPr>
          <w:p w14:paraId="2F05300B" w14:textId="77777777" w:rsidR="00B46F52" w:rsidRDefault="00B46F52" w:rsidP="00340D24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7510F141" w14:textId="77777777" w:rsidR="00B46F52" w:rsidRDefault="00B46F52" w:rsidP="00340D24">
            <w:pPr>
              <w:jc w:val="center"/>
            </w:pPr>
            <w:r>
              <w:t>proposer</w:t>
            </w:r>
          </w:p>
        </w:tc>
        <w:tc>
          <w:tcPr>
            <w:tcW w:w="2126" w:type="dxa"/>
            <w:vAlign w:val="center"/>
          </w:tcPr>
          <w:p w14:paraId="260453F5" w14:textId="77777777" w:rsidR="00B46F52" w:rsidRDefault="00B46F52" w:rsidP="00340D24">
            <w:pPr>
              <w:jc w:val="center"/>
            </w:pPr>
            <w:r>
              <w:rPr>
                <w:rFonts w:hint="eastAsia"/>
              </w:rPr>
              <w:t>提议者</w:t>
            </w:r>
          </w:p>
        </w:tc>
      </w:tr>
      <w:tr w:rsidR="00B46F52" w14:paraId="2EDC5A20" w14:textId="77777777" w:rsidTr="00B34575">
        <w:trPr>
          <w:trHeight w:val="936"/>
          <w:jc w:val="center"/>
        </w:trPr>
        <w:tc>
          <w:tcPr>
            <w:tcW w:w="1413" w:type="dxa"/>
            <w:vMerge/>
            <w:vAlign w:val="center"/>
          </w:tcPr>
          <w:p w14:paraId="4EEFEE81" w14:textId="77777777" w:rsidR="00B46F52" w:rsidRDefault="00B46F52" w:rsidP="00340D2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659D9C4F" w14:textId="77777777" w:rsidR="00B46F52" w:rsidRDefault="00B46F52" w:rsidP="00340D24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6A826D8B" w14:textId="77777777" w:rsidR="00B46F52" w:rsidRDefault="00B46F52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8B16E73" w14:textId="77777777" w:rsidR="00B46F52" w:rsidRDefault="00B46F52" w:rsidP="00340D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 w14:paraId="39E6FC68" w14:textId="77777777" w:rsidR="00B46F52" w:rsidRDefault="00B46F52" w:rsidP="00340D24">
            <w:pPr>
              <w:jc w:val="center"/>
            </w:pPr>
            <w:r>
              <w:t>responder</w:t>
            </w:r>
          </w:p>
        </w:tc>
        <w:tc>
          <w:tcPr>
            <w:tcW w:w="2126" w:type="dxa"/>
            <w:vAlign w:val="center"/>
          </w:tcPr>
          <w:p w14:paraId="6D6DF852" w14:textId="77777777" w:rsidR="00B46F52" w:rsidRDefault="00B46F52" w:rsidP="00340D24">
            <w:pPr>
              <w:jc w:val="center"/>
            </w:pPr>
            <w:r>
              <w:t>回应者</w:t>
            </w:r>
          </w:p>
        </w:tc>
      </w:tr>
      <w:tr w:rsidR="00340D24" w14:paraId="0E000C80" w14:textId="77777777" w:rsidTr="00B34575">
        <w:trPr>
          <w:trHeight w:val="936"/>
          <w:jc w:val="center"/>
        </w:trPr>
        <w:tc>
          <w:tcPr>
            <w:tcW w:w="1413" w:type="dxa"/>
            <w:vAlign w:val="center"/>
          </w:tcPr>
          <w:p w14:paraId="567A4CAC" w14:textId="77777777" w:rsidR="00340D24" w:rsidRDefault="0052389F" w:rsidP="00340D24">
            <w:pPr>
              <w:jc w:val="center"/>
            </w:pPr>
            <w:r>
              <w:t>type</w:t>
            </w:r>
          </w:p>
        </w:tc>
        <w:tc>
          <w:tcPr>
            <w:tcW w:w="1417" w:type="dxa"/>
            <w:vAlign w:val="center"/>
          </w:tcPr>
          <w:p w14:paraId="2CDC5487" w14:textId="77777777" w:rsidR="00340D24" w:rsidRDefault="007340AD" w:rsidP="00340D24">
            <w:pPr>
              <w:jc w:val="center"/>
            </w:pPr>
            <w:r>
              <w:rPr>
                <w:rFonts w:hint="eastAsia"/>
              </w:rPr>
              <w:t>高收益方案</w:t>
            </w:r>
            <w:r w:rsidR="0052389F"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14:paraId="1BA3840E" w14:textId="77777777" w:rsidR="00340D24" w:rsidRDefault="0052389F" w:rsidP="00340D24">
            <w:pPr>
              <w:jc w:val="center"/>
            </w:pPr>
            <w:r>
              <w:t>字符</w:t>
            </w:r>
          </w:p>
        </w:tc>
        <w:tc>
          <w:tcPr>
            <w:tcW w:w="1843" w:type="dxa"/>
            <w:vAlign w:val="center"/>
          </w:tcPr>
          <w:p w14:paraId="6B0DCBB9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1,</w:t>
            </w:r>
            <w:r>
              <w:t>2,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14:paraId="0B4D72B8" w14:textId="77777777" w:rsidR="00340D24" w:rsidRDefault="00340D24" w:rsidP="00340D24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536AFB9" w14:textId="77777777" w:rsidR="00340D24" w:rsidRDefault="007340AD" w:rsidP="00340D24">
            <w:pPr>
              <w:jc w:val="center"/>
            </w:pPr>
            <w:r>
              <w:t>参照参数设计的三种类型</w:t>
            </w:r>
          </w:p>
        </w:tc>
      </w:tr>
      <w:tr w:rsidR="00340D24" w14:paraId="01CFA99E" w14:textId="77777777" w:rsidTr="00B34575">
        <w:trPr>
          <w:jc w:val="center"/>
        </w:trPr>
        <w:tc>
          <w:tcPr>
            <w:tcW w:w="1413" w:type="dxa"/>
            <w:vMerge w:val="restart"/>
            <w:vAlign w:val="center"/>
          </w:tcPr>
          <w:p w14:paraId="32EC3822" w14:textId="77777777" w:rsidR="00340D24" w:rsidRDefault="0052389F" w:rsidP="00340D24">
            <w:pPr>
              <w:jc w:val="center"/>
            </w:pPr>
            <w:r>
              <w:t>change</w:t>
            </w:r>
          </w:p>
        </w:tc>
        <w:tc>
          <w:tcPr>
            <w:tcW w:w="1417" w:type="dxa"/>
            <w:vMerge w:val="restart"/>
            <w:vAlign w:val="center"/>
          </w:tcPr>
          <w:p w14:paraId="2B323B95" w14:textId="77777777" w:rsidR="00340D24" w:rsidRDefault="0052389F" w:rsidP="00340D24">
            <w:pPr>
              <w:jc w:val="center"/>
            </w:pPr>
            <w:r>
              <w:t>低收益者收益变化值</w:t>
            </w:r>
          </w:p>
        </w:tc>
        <w:tc>
          <w:tcPr>
            <w:tcW w:w="709" w:type="dxa"/>
            <w:vMerge w:val="restart"/>
            <w:vAlign w:val="center"/>
          </w:tcPr>
          <w:p w14:paraId="412484B1" w14:textId="77777777" w:rsidR="00340D24" w:rsidRDefault="0052389F" w:rsidP="00340D24">
            <w:pPr>
              <w:jc w:val="center"/>
            </w:pPr>
            <w:r>
              <w:t>整型</w:t>
            </w:r>
          </w:p>
        </w:tc>
        <w:tc>
          <w:tcPr>
            <w:tcW w:w="1843" w:type="dxa"/>
            <w:vAlign w:val="center"/>
          </w:tcPr>
          <w:p w14:paraId="310351AB" w14:textId="77777777" w:rsidR="00340D24" w:rsidRDefault="0052389F" w:rsidP="00340D24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6760DF04" w14:textId="77777777" w:rsidR="00340D24" w:rsidRDefault="00B34575" w:rsidP="00340D24">
            <w:pPr>
              <w:jc w:val="center"/>
            </w:pPr>
            <w:r>
              <w:t>t</w:t>
            </w:r>
            <w:r w:rsidR="0052389F">
              <w:t>ype_1</w:t>
            </w:r>
          </w:p>
        </w:tc>
        <w:tc>
          <w:tcPr>
            <w:tcW w:w="2126" w:type="dxa"/>
            <w:vMerge w:val="restart"/>
            <w:vAlign w:val="center"/>
          </w:tcPr>
          <w:p w14:paraId="0A588AC0" w14:textId="77777777" w:rsidR="00340D24" w:rsidRDefault="0046011F" w:rsidP="00340D24">
            <w:pPr>
              <w:jc w:val="center"/>
            </w:pPr>
            <w:r>
              <w:t>低收益者在两个方案间的收益</w:t>
            </w:r>
            <w:r w:rsidR="00A024D7">
              <w:rPr>
                <w:rFonts w:hint="eastAsia"/>
              </w:rPr>
              <w:t>变化；对应表中的</w:t>
            </w:r>
            <w:r w:rsidR="00A024D7">
              <w:rPr>
                <w:rFonts w:hint="eastAsia"/>
              </w:rPr>
              <w:t>X</w:t>
            </w:r>
          </w:p>
        </w:tc>
      </w:tr>
      <w:tr w:rsidR="00340D24" w14:paraId="3682C6AF" w14:textId="77777777" w:rsidTr="00B34575">
        <w:trPr>
          <w:jc w:val="center"/>
        </w:trPr>
        <w:tc>
          <w:tcPr>
            <w:tcW w:w="1413" w:type="dxa"/>
            <w:vMerge/>
            <w:vAlign w:val="center"/>
          </w:tcPr>
          <w:p w14:paraId="16AAB8EA" w14:textId="77777777" w:rsidR="00340D24" w:rsidRDefault="00340D24" w:rsidP="00340D2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2E84AA6D" w14:textId="77777777" w:rsidR="00340D24" w:rsidRDefault="00340D24" w:rsidP="00340D24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328AD1AB" w14:textId="77777777" w:rsidR="00340D24" w:rsidRDefault="00340D24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29A5E32" w14:textId="77777777" w:rsidR="00340D24" w:rsidRDefault="0052389F" w:rsidP="00340D24">
            <w:pPr>
              <w:jc w:val="center"/>
            </w:pPr>
            <w:r>
              <w:t>-20/-40</w:t>
            </w:r>
          </w:p>
        </w:tc>
        <w:tc>
          <w:tcPr>
            <w:tcW w:w="992" w:type="dxa"/>
            <w:vAlign w:val="center"/>
          </w:tcPr>
          <w:p w14:paraId="471C6C2C" w14:textId="77777777" w:rsidR="00340D24" w:rsidRDefault="00B34575" w:rsidP="00340D24">
            <w:pPr>
              <w:jc w:val="center"/>
            </w:pPr>
            <w:r>
              <w:t>t</w:t>
            </w:r>
            <w:r w:rsidR="0052389F">
              <w:t>ype_2</w:t>
            </w:r>
          </w:p>
        </w:tc>
        <w:tc>
          <w:tcPr>
            <w:tcW w:w="2126" w:type="dxa"/>
            <w:vMerge/>
            <w:vAlign w:val="center"/>
          </w:tcPr>
          <w:p w14:paraId="286E9CD1" w14:textId="77777777" w:rsidR="00340D24" w:rsidRDefault="00340D24" w:rsidP="00340D24">
            <w:pPr>
              <w:jc w:val="center"/>
            </w:pPr>
          </w:p>
        </w:tc>
      </w:tr>
      <w:tr w:rsidR="00340D24" w14:paraId="1F4B5A05" w14:textId="77777777" w:rsidTr="00B34575">
        <w:trPr>
          <w:jc w:val="center"/>
        </w:trPr>
        <w:tc>
          <w:tcPr>
            <w:tcW w:w="1413" w:type="dxa"/>
            <w:vMerge/>
            <w:vAlign w:val="center"/>
          </w:tcPr>
          <w:p w14:paraId="520CE95C" w14:textId="77777777" w:rsidR="00340D24" w:rsidRDefault="00340D24" w:rsidP="00340D2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54615AB1" w14:textId="77777777" w:rsidR="00340D24" w:rsidRDefault="00340D24" w:rsidP="00340D24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35E12433" w14:textId="77777777" w:rsidR="00340D24" w:rsidRDefault="00340D24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9368196" w14:textId="77777777" w:rsidR="00340D24" w:rsidRDefault="0052389F" w:rsidP="00340D24">
            <w:pPr>
              <w:jc w:val="center"/>
            </w:pPr>
            <w:r>
              <w:rPr>
                <w:rFonts w:hint="eastAsia"/>
              </w:rPr>
              <w:t>+</w:t>
            </w:r>
            <w:r>
              <w:t>20/+40</w:t>
            </w:r>
          </w:p>
        </w:tc>
        <w:tc>
          <w:tcPr>
            <w:tcW w:w="992" w:type="dxa"/>
            <w:vAlign w:val="center"/>
          </w:tcPr>
          <w:p w14:paraId="5B160ECA" w14:textId="77777777" w:rsidR="00340D24" w:rsidRDefault="00B34575" w:rsidP="00340D24">
            <w:pPr>
              <w:jc w:val="center"/>
            </w:pPr>
            <w:r>
              <w:t>t</w:t>
            </w:r>
            <w:r w:rsidR="0052389F">
              <w:t>ype_3</w:t>
            </w:r>
          </w:p>
        </w:tc>
        <w:tc>
          <w:tcPr>
            <w:tcW w:w="2126" w:type="dxa"/>
            <w:vMerge/>
            <w:vAlign w:val="center"/>
          </w:tcPr>
          <w:p w14:paraId="7842372B" w14:textId="77777777" w:rsidR="00340D24" w:rsidRDefault="00340D24" w:rsidP="00340D24">
            <w:pPr>
              <w:jc w:val="center"/>
            </w:pPr>
          </w:p>
        </w:tc>
      </w:tr>
      <w:tr w:rsidR="00CA2CAB" w14:paraId="4DD6AC04" w14:textId="77777777" w:rsidTr="00B34575">
        <w:trPr>
          <w:trHeight w:val="740"/>
          <w:jc w:val="center"/>
        </w:trPr>
        <w:tc>
          <w:tcPr>
            <w:tcW w:w="1413" w:type="dxa"/>
            <w:vMerge w:val="restart"/>
            <w:vAlign w:val="center"/>
          </w:tcPr>
          <w:p w14:paraId="28C92CC9" w14:textId="77777777" w:rsidR="00CA2CAB" w:rsidRDefault="00CA2CAB" w:rsidP="00340D24">
            <w:pPr>
              <w:jc w:val="center"/>
            </w:pPr>
            <w:r>
              <w:lastRenderedPageBreak/>
              <w:t>outcome</w:t>
            </w:r>
          </w:p>
        </w:tc>
        <w:tc>
          <w:tcPr>
            <w:tcW w:w="1417" w:type="dxa"/>
            <w:vAlign w:val="center"/>
          </w:tcPr>
          <w:p w14:paraId="48C7F2FC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低收益方案的收益</w:t>
            </w:r>
          </w:p>
        </w:tc>
        <w:tc>
          <w:tcPr>
            <w:tcW w:w="709" w:type="dxa"/>
            <w:vMerge w:val="restart"/>
            <w:vAlign w:val="center"/>
          </w:tcPr>
          <w:p w14:paraId="39C190D4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  <w:vAlign w:val="center"/>
          </w:tcPr>
          <w:p w14:paraId="51DDE257" w14:textId="77777777" w:rsidR="00CA2CAB" w:rsidRDefault="00CA2CAB" w:rsidP="00340D24">
            <w:pPr>
              <w:jc w:val="center"/>
            </w:pPr>
            <w:r>
              <w:t>(endowment=low)/2</w:t>
            </w:r>
          </w:p>
        </w:tc>
        <w:tc>
          <w:tcPr>
            <w:tcW w:w="992" w:type="dxa"/>
            <w:vAlign w:val="center"/>
          </w:tcPr>
          <w:p w14:paraId="48410ED4" w14:textId="77777777" w:rsidR="00CA2CAB" w:rsidRDefault="00CA2CAB" w:rsidP="00340D24">
            <w:pPr>
              <w:jc w:val="center"/>
            </w:pPr>
            <w:r>
              <w:t>equal</w:t>
            </w:r>
          </w:p>
        </w:tc>
        <w:tc>
          <w:tcPr>
            <w:tcW w:w="2126" w:type="dxa"/>
            <w:vAlign w:val="center"/>
          </w:tcPr>
          <w:p w14:paraId="02E2B216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双方收益相等</w:t>
            </w:r>
          </w:p>
        </w:tc>
      </w:tr>
      <w:tr w:rsidR="00CA2CAB" w14:paraId="398F4FEA" w14:textId="77777777" w:rsidTr="00B34575">
        <w:trPr>
          <w:trHeight w:val="740"/>
          <w:jc w:val="center"/>
        </w:trPr>
        <w:tc>
          <w:tcPr>
            <w:tcW w:w="1413" w:type="dxa"/>
            <w:vMerge/>
            <w:vAlign w:val="center"/>
          </w:tcPr>
          <w:p w14:paraId="3F91EDDF" w14:textId="77777777" w:rsidR="00CA2CAB" w:rsidRDefault="00CA2CAB" w:rsidP="00340D24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5C5F5B60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高收益方案中双方的收益</w:t>
            </w:r>
          </w:p>
        </w:tc>
        <w:tc>
          <w:tcPr>
            <w:tcW w:w="709" w:type="dxa"/>
            <w:vMerge/>
            <w:vAlign w:val="center"/>
          </w:tcPr>
          <w:p w14:paraId="51416A22" w14:textId="77777777" w:rsidR="00CA2CAB" w:rsidRDefault="00CA2CAB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59188A5" w14:textId="77777777" w:rsidR="00CA2CAB" w:rsidRDefault="00CA2CAB" w:rsidP="00340D24">
            <w:pPr>
              <w:jc w:val="center"/>
            </w:pPr>
            <w:r>
              <w:t>(endowment=low)/2+change</w:t>
            </w:r>
          </w:p>
        </w:tc>
        <w:tc>
          <w:tcPr>
            <w:tcW w:w="992" w:type="dxa"/>
            <w:vAlign w:val="center"/>
          </w:tcPr>
          <w:p w14:paraId="4B340A2B" w14:textId="77777777" w:rsidR="00CA2CAB" w:rsidRDefault="00CA2CAB" w:rsidP="00340D24">
            <w:pPr>
              <w:jc w:val="center"/>
            </w:pPr>
            <w:r>
              <w:t>low</w:t>
            </w:r>
          </w:p>
        </w:tc>
        <w:tc>
          <w:tcPr>
            <w:tcW w:w="2126" w:type="dxa"/>
            <w:vAlign w:val="center"/>
          </w:tcPr>
          <w:p w14:paraId="2676E080" w14:textId="77777777" w:rsidR="00CA2CAB" w:rsidRDefault="00CA2CAB" w:rsidP="00340D24">
            <w:pPr>
              <w:jc w:val="center"/>
            </w:pPr>
            <w:r>
              <w:t>低收益者收益</w:t>
            </w:r>
          </w:p>
        </w:tc>
      </w:tr>
      <w:tr w:rsidR="00CA2CAB" w14:paraId="5870609C" w14:textId="77777777" w:rsidTr="00B34575">
        <w:trPr>
          <w:jc w:val="center"/>
        </w:trPr>
        <w:tc>
          <w:tcPr>
            <w:tcW w:w="1413" w:type="dxa"/>
            <w:vMerge/>
            <w:vAlign w:val="center"/>
          </w:tcPr>
          <w:p w14:paraId="49F98D70" w14:textId="77777777" w:rsidR="00CA2CAB" w:rsidRDefault="00CA2CAB" w:rsidP="00340D2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05B3DBD5" w14:textId="77777777" w:rsidR="00CA2CAB" w:rsidRDefault="00CA2CAB" w:rsidP="00340D24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60051B32" w14:textId="77777777" w:rsidR="00CA2CAB" w:rsidRDefault="00CA2CAB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EF13C6F" w14:textId="77777777" w:rsidR="00CA2CAB" w:rsidRDefault="00CA2CAB" w:rsidP="00340D24">
            <w:pPr>
              <w:jc w:val="center"/>
            </w:pPr>
            <w:r>
              <w:t>(endowment=high)-(endowment=low)/2-change</w:t>
            </w:r>
          </w:p>
        </w:tc>
        <w:tc>
          <w:tcPr>
            <w:tcW w:w="992" w:type="dxa"/>
            <w:vAlign w:val="center"/>
          </w:tcPr>
          <w:p w14:paraId="47A83E0C" w14:textId="77777777" w:rsidR="00CA2CAB" w:rsidRDefault="00CA2CAB" w:rsidP="00340D24">
            <w:pPr>
              <w:jc w:val="center"/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1C613664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高收益者收益</w:t>
            </w:r>
          </w:p>
        </w:tc>
      </w:tr>
      <w:tr w:rsidR="00340D24" w14:paraId="1E4B3C21" w14:textId="77777777" w:rsidTr="00B34575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6A37290B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c</w:t>
            </w:r>
            <w:r>
              <w:t>hoice</w:t>
            </w:r>
          </w:p>
        </w:tc>
        <w:tc>
          <w:tcPr>
            <w:tcW w:w="1417" w:type="dxa"/>
            <w:vMerge w:val="restart"/>
            <w:vAlign w:val="center"/>
          </w:tcPr>
          <w:p w14:paraId="612E8C2C" w14:textId="77777777" w:rsidR="00340D24" w:rsidRDefault="00BC4A92" w:rsidP="00340D24">
            <w:pPr>
              <w:jc w:val="center"/>
            </w:pPr>
            <w:r>
              <w:t>提议者的决策</w:t>
            </w:r>
          </w:p>
        </w:tc>
        <w:tc>
          <w:tcPr>
            <w:tcW w:w="709" w:type="dxa"/>
            <w:vMerge w:val="restart"/>
            <w:vAlign w:val="center"/>
          </w:tcPr>
          <w:p w14:paraId="51C45384" w14:textId="77777777" w:rsidR="00340D24" w:rsidRDefault="00340D24" w:rsidP="00340D24">
            <w:pPr>
              <w:jc w:val="center"/>
            </w:pPr>
            <w:r>
              <w:t>字符</w:t>
            </w:r>
          </w:p>
        </w:tc>
        <w:tc>
          <w:tcPr>
            <w:tcW w:w="1843" w:type="dxa"/>
            <w:vAlign w:val="center"/>
          </w:tcPr>
          <w:p w14:paraId="73C4DF7E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14:paraId="62BEDE3B" w14:textId="77777777" w:rsidR="00340D24" w:rsidRDefault="00340D24" w:rsidP="00340D24">
            <w:pPr>
              <w:jc w:val="center"/>
            </w:pPr>
            <w:r>
              <w:t>A</w:t>
            </w:r>
          </w:p>
        </w:tc>
        <w:tc>
          <w:tcPr>
            <w:tcW w:w="2126" w:type="dxa"/>
            <w:vMerge w:val="restart"/>
            <w:vAlign w:val="center"/>
          </w:tcPr>
          <w:p w14:paraId="4F606835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  <w:r>
              <w:t>:</w:t>
            </w:r>
            <w:r w:rsidR="00BC4A92">
              <w:t>当</w:t>
            </w:r>
            <w:r w:rsidR="00BC4A92">
              <w:t>endowment=high</w:t>
            </w:r>
          </w:p>
          <w:p w14:paraId="408A8CE0" w14:textId="77777777" w:rsidR="00340D24" w:rsidRDefault="00340D24" w:rsidP="00340D24">
            <w:pPr>
              <w:jc w:val="center"/>
            </w:pPr>
            <w:r>
              <w:t>方案</w:t>
            </w:r>
            <w:r>
              <w:t>B</w:t>
            </w:r>
            <w:r w:rsidR="00BC4A92">
              <w:rPr>
                <w:rFonts w:hint="eastAsia"/>
              </w:rPr>
              <w:t>:</w:t>
            </w:r>
            <w:r w:rsidR="00BC4A92">
              <w:rPr>
                <w:rFonts w:hint="eastAsia"/>
              </w:rPr>
              <w:t>当</w:t>
            </w:r>
            <w:r w:rsidR="00BC4A92">
              <w:t>endowment=low</w:t>
            </w:r>
          </w:p>
        </w:tc>
      </w:tr>
      <w:tr w:rsidR="00340D24" w14:paraId="168CC50B" w14:textId="77777777" w:rsidTr="00B34575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474E6DCB" w14:textId="77777777" w:rsidR="00340D24" w:rsidRDefault="00340D24" w:rsidP="00340D2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26D6DA3E" w14:textId="77777777" w:rsidR="00340D24" w:rsidRDefault="00340D24" w:rsidP="00340D24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1B7F39AB" w14:textId="77777777" w:rsidR="00340D24" w:rsidRDefault="00340D24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AD410FC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B</w:t>
            </w:r>
          </w:p>
        </w:tc>
        <w:tc>
          <w:tcPr>
            <w:tcW w:w="992" w:type="dxa"/>
            <w:vAlign w:val="center"/>
          </w:tcPr>
          <w:p w14:paraId="349C98C5" w14:textId="77777777" w:rsidR="00340D24" w:rsidRDefault="00340D24" w:rsidP="00340D24">
            <w:pPr>
              <w:jc w:val="center"/>
            </w:pPr>
            <w:r>
              <w:t>B</w:t>
            </w:r>
          </w:p>
        </w:tc>
        <w:tc>
          <w:tcPr>
            <w:tcW w:w="2126" w:type="dxa"/>
            <w:vMerge/>
            <w:vAlign w:val="center"/>
          </w:tcPr>
          <w:p w14:paraId="769D95E7" w14:textId="77777777" w:rsidR="00340D24" w:rsidRDefault="00340D24" w:rsidP="00340D24">
            <w:pPr>
              <w:jc w:val="center"/>
            </w:pPr>
          </w:p>
        </w:tc>
      </w:tr>
      <w:tr w:rsidR="00340D24" w14:paraId="48F6492F" w14:textId="77777777" w:rsidTr="00B34575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316FEFDE" w14:textId="77777777" w:rsidR="00340D24" w:rsidRDefault="00BC4A92" w:rsidP="00340D24">
            <w:pPr>
              <w:jc w:val="center"/>
            </w:pPr>
            <w:r>
              <w:t>respond</w:t>
            </w:r>
          </w:p>
        </w:tc>
        <w:tc>
          <w:tcPr>
            <w:tcW w:w="1417" w:type="dxa"/>
            <w:vMerge w:val="restart"/>
            <w:vAlign w:val="center"/>
          </w:tcPr>
          <w:p w14:paraId="2E51EC52" w14:textId="77777777" w:rsidR="00340D24" w:rsidRDefault="00BC4A92" w:rsidP="00340D24">
            <w:pPr>
              <w:jc w:val="center"/>
            </w:pPr>
            <w:r>
              <w:rPr>
                <w:rFonts w:hint="eastAsia"/>
              </w:rPr>
              <w:t>回应者的决策</w:t>
            </w:r>
          </w:p>
        </w:tc>
        <w:tc>
          <w:tcPr>
            <w:tcW w:w="709" w:type="dxa"/>
            <w:vMerge w:val="restart"/>
            <w:vAlign w:val="center"/>
          </w:tcPr>
          <w:p w14:paraId="17E3C302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843" w:type="dxa"/>
            <w:vAlign w:val="center"/>
          </w:tcPr>
          <w:p w14:paraId="17BCE691" w14:textId="77777777" w:rsidR="00340D24" w:rsidRDefault="00BC4A92" w:rsidP="00340D24">
            <w:pPr>
              <w:jc w:val="center"/>
            </w:pPr>
            <w:r>
              <w:t>接受</w:t>
            </w:r>
          </w:p>
        </w:tc>
        <w:tc>
          <w:tcPr>
            <w:tcW w:w="992" w:type="dxa"/>
            <w:vAlign w:val="center"/>
          </w:tcPr>
          <w:p w14:paraId="44E5FD0D" w14:textId="77777777" w:rsidR="00340D24" w:rsidRDefault="00BC4A92" w:rsidP="00340D24">
            <w:pPr>
              <w:jc w:val="center"/>
            </w:pPr>
            <w:r>
              <w:t>accept</w:t>
            </w:r>
          </w:p>
        </w:tc>
        <w:tc>
          <w:tcPr>
            <w:tcW w:w="2126" w:type="dxa"/>
            <w:vMerge w:val="restart"/>
            <w:vAlign w:val="center"/>
          </w:tcPr>
          <w:p w14:paraId="4629B44A" w14:textId="77777777" w:rsidR="00340D24" w:rsidRDefault="00340D24" w:rsidP="00340D24">
            <w:pPr>
              <w:jc w:val="center"/>
            </w:pPr>
          </w:p>
        </w:tc>
      </w:tr>
      <w:tr w:rsidR="00340D24" w14:paraId="36F4D1D5" w14:textId="77777777" w:rsidTr="00B34575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2B6262CC" w14:textId="77777777" w:rsidR="00340D24" w:rsidRDefault="00340D24" w:rsidP="00340D2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7874F3F6" w14:textId="77777777" w:rsidR="00340D24" w:rsidRDefault="00340D24" w:rsidP="00340D24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39C02BFD" w14:textId="77777777" w:rsidR="00340D24" w:rsidRDefault="00340D24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C645A0F" w14:textId="77777777" w:rsidR="00340D24" w:rsidRDefault="00BC4A92" w:rsidP="00340D24">
            <w:pPr>
              <w:jc w:val="center"/>
            </w:pPr>
            <w:r>
              <w:rPr>
                <w:rFonts w:hint="eastAsia"/>
              </w:rPr>
              <w:t>拒绝</w:t>
            </w:r>
          </w:p>
        </w:tc>
        <w:tc>
          <w:tcPr>
            <w:tcW w:w="992" w:type="dxa"/>
            <w:vAlign w:val="center"/>
          </w:tcPr>
          <w:p w14:paraId="50DFC06C" w14:textId="77777777" w:rsidR="00340D24" w:rsidRDefault="00BC4A92" w:rsidP="00340D24">
            <w:pPr>
              <w:jc w:val="center"/>
            </w:pPr>
            <w:r>
              <w:t>reject</w:t>
            </w:r>
          </w:p>
        </w:tc>
        <w:tc>
          <w:tcPr>
            <w:tcW w:w="2126" w:type="dxa"/>
            <w:vMerge/>
            <w:vAlign w:val="center"/>
          </w:tcPr>
          <w:p w14:paraId="32E5DA4F" w14:textId="77777777" w:rsidR="00340D24" w:rsidRDefault="00340D24" w:rsidP="00340D24">
            <w:pPr>
              <w:jc w:val="center"/>
            </w:pPr>
          </w:p>
        </w:tc>
      </w:tr>
      <w:tr w:rsidR="00CA2CAB" w14:paraId="6D940713" w14:textId="77777777" w:rsidTr="00B34575">
        <w:trPr>
          <w:trHeight w:val="155"/>
          <w:jc w:val="center"/>
        </w:trPr>
        <w:tc>
          <w:tcPr>
            <w:tcW w:w="1413" w:type="dxa"/>
            <w:vAlign w:val="center"/>
          </w:tcPr>
          <w:p w14:paraId="692296A4" w14:textId="77777777" w:rsidR="00CA2CAB" w:rsidRDefault="00CA2CAB" w:rsidP="00340D24">
            <w:r>
              <w:rPr>
                <w:rFonts w:hint="eastAsia"/>
              </w:rPr>
              <w:t>o</w:t>
            </w:r>
            <w:r>
              <w:t>ffer</w:t>
            </w:r>
          </w:p>
        </w:tc>
        <w:tc>
          <w:tcPr>
            <w:tcW w:w="1417" w:type="dxa"/>
            <w:vAlign w:val="center"/>
          </w:tcPr>
          <w:p w14:paraId="6EFA0F9B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第二阶段补偿</w:t>
            </w:r>
          </w:p>
        </w:tc>
        <w:tc>
          <w:tcPr>
            <w:tcW w:w="709" w:type="dxa"/>
            <w:vAlign w:val="center"/>
          </w:tcPr>
          <w:p w14:paraId="0A359B15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浮点</w:t>
            </w:r>
          </w:p>
        </w:tc>
        <w:tc>
          <w:tcPr>
            <w:tcW w:w="1843" w:type="dxa"/>
            <w:vAlign w:val="center"/>
          </w:tcPr>
          <w:p w14:paraId="458B2C27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0</w:t>
            </w:r>
            <w:r>
              <w:t>~outcome</w:t>
            </w:r>
          </w:p>
        </w:tc>
        <w:tc>
          <w:tcPr>
            <w:tcW w:w="992" w:type="dxa"/>
            <w:vAlign w:val="center"/>
          </w:tcPr>
          <w:p w14:paraId="07299E80" w14:textId="77777777" w:rsidR="00CA2CAB" w:rsidRDefault="00CA2CAB" w:rsidP="00340D24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2B24F2B" w14:textId="77777777" w:rsidR="00CA2CAB" w:rsidRDefault="00CA2CAB" w:rsidP="00340D24">
            <w:pPr>
              <w:jc w:val="center"/>
            </w:pPr>
            <w:r>
              <w:rPr>
                <w:rFonts w:hint="eastAsia"/>
              </w:rPr>
              <w:t>高收益者在第二阶段对低收益者的转移</w:t>
            </w:r>
          </w:p>
        </w:tc>
      </w:tr>
      <w:tr w:rsidR="00340D24" w14:paraId="240B683A" w14:textId="77777777" w:rsidTr="00B34575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62E057AA" w14:textId="77777777" w:rsidR="00340D24" w:rsidRDefault="00340D24" w:rsidP="00340D24">
            <w:r>
              <w:t>revenue</w:t>
            </w:r>
          </w:p>
        </w:tc>
        <w:tc>
          <w:tcPr>
            <w:tcW w:w="1417" w:type="dxa"/>
            <w:vMerge w:val="restart"/>
            <w:vAlign w:val="center"/>
          </w:tcPr>
          <w:p w14:paraId="53900706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每轮</w:t>
            </w:r>
            <w:r>
              <w:t>收益</w:t>
            </w:r>
          </w:p>
        </w:tc>
        <w:tc>
          <w:tcPr>
            <w:tcW w:w="709" w:type="dxa"/>
            <w:vMerge w:val="restart"/>
            <w:vAlign w:val="center"/>
          </w:tcPr>
          <w:p w14:paraId="576A4B18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  <w:vAlign w:val="center"/>
          </w:tcPr>
          <w:p w14:paraId="23CFB05C" w14:textId="77777777" w:rsidR="00340D24" w:rsidRDefault="00CA2CAB" w:rsidP="00CA2CAB">
            <w:r>
              <w:t>outcome+offer</w:t>
            </w:r>
          </w:p>
        </w:tc>
        <w:tc>
          <w:tcPr>
            <w:tcW w:w="992" w:type="dxa"/>
            <w:vAlign w:val="center"/>
          </w:tcPr>
          <w:p w14:paraId="71AD8EB0" w14:textId="77777777" w:rsidR="00340D24" w:rsidRDefault="00CA2CAB" w:rsidP="00340D24">
            <w:pPr>
              <w:jc w:val="center"/>
            </w:pPr>
            <w:r>
              <w:t>low</w:t>
            </w:r>
          </w:p>
        </w:tc>
        <w:tc>
          <w:tcPr>
            <w:tcW w:w="2126" w:type="dxa"/>
            <w:vAlign w:val="center"/>
          </w:tcPr>
          <w:p w14:paraId="2A47EAE7" w14:textId="77777777" w:rsidR="00340D24" w:rsidRDefault="00CA2CAB" w:rsidP="00340D24">
            <w:pPr>
              <w:jc w:val="center"/>
            </w:pPr>
            <w:r>
              <w:rPr>
                <w:rFonts w:hint="eastAsia"/>
              </w:rPr>
              <w:t>低收益率者的两阶段收益</w:t>
            </w:r>
          </w:p>
        </w:tc>
      </w:tr>
      <w:tr w:rsidR="00340D24" w14:paraId="24FF02C3" w14:textId="77777777" w:rsidTr="00B34575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64AA3769" w14:textId="77777777" w:rsidR="00340D24" w:rsidRDefault="00340D24" w:rsidP="00340D24"/>
        </w:tc>
        <w:tc>
          <w:tcPr>
            <w:tcW w:w="1417" w:type="dxa"/>
            <w:vMerge/>
            <w:vAlign w:val="center"/>
          </w:tcPr>
          <w:p w14:paraId="711C95C7" w14:textId="77777777" w:rsidR="00340D24" w:rsidRDefault="00340D24" w:rsidP="00340D24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70AADCF0" w14:textId="77777777" w:rsidR="00340D24" w:rsidRDefault="00340D24" w:rsidP="00340D2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5EAE7E2" w14:textId="77777777" w:rsidR="00340D24" w:rsidRDefault="00CA2CAB" w:rsidP="00CA2CAB">
            <w:r>
              <w:t>outcome-offer</w:t>
            </w:r>
          </w:p>
        </w:tc>
        <w:tc>
          <w:tcPr>
            <w:tcW w:w="992" w:type="dxa"/>
            <w:vAlign w:val="center"/>
          </w:tcPr>
          <w:p w14:paraId="7FCEBD50" w14:textId="77777777" w:rsidR="00340D24" w:rsidRDefault="00CA2CAB" w:rsidP="00340D24">
            <w:pPr>
              <w:jc w:val="center"/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39419BB3" w14:textId="77777777" w:rsidR="00340D24" w:rsidRDefault="00340D24" w:rsidP="00340D24">
            <w:pPr>
              <w:jc w:val="center"/>
            </w:pPr>
            <w:r>
              <w:rPr>
                <w:rFonts w:hint="eastAsia"/>
              </w:rPr>
              <w:t>高收益率者的两阶段收益</w:t>
            </w:r>
          </w:p>
        </w:tc>
      </w:tr>
    </w:tbl>
    <w:p w14:paraId="6619B96C" w14:textId="77777777" w:rsidR="00340D24" w:rsidRPr="004B018C" w:rsidRDefault="00340D24" w:rsidP="00340D24"/>
    <w:p w14:paraId="03EB4220" w14:textId="77777777" w:rsidR="00340D24" w:rsidRDefault="00340D24" w:rsidP="00340D24"/>
    <w:p w14:paraId="73546996" w14:textId="77777777" w:rsidR="00340D24" w:rsidRDefault="00340D24" w:rsidP="00340D24">
      <w:pPr>
        <w:pStyle w:val="1"/>
      </w:pPr>
      <w:r>
        <w:rPr>
          <w:rFonts w:hint="eastAsia"/>
        </w:rPr>
        <w:t>Treatment</w:t>
      </w:r>
      <w:r>
        <w:rPr>
          <w:rFonts w:hint="eastAsia"/>
        </w:rPr>
        <w:t>分组设计</w:t>
      </w:r>
    </w:p>
    <w:p w14:paraId="0863A6E4" w14:textId="77777777" w:rsidR="00340D24" w:rsidRDefault="00340D24" w:rsidP="00340D24">
      <w:r>
        <w:rPr>
          <w:rFonts w:hint="eastAsia"/>
        </w:rPr>
        <w:t>1</w:t>
      </w:r>
      <w:r>
        <w:t xml:space="preserve">. </w:t>
      </w:r>
      <w:r>
        <w:t>每个</w:t>
      </w:r>
      <w:r>
        <w:rPr>
          <w:rFonts w:hint="eastAsia"/>
        </w:rPr>
        <w:t>s</w:t>
      </w:r>
      <w:r>
        <w:t>ession24</w:t>
      </w:r>
      <w:r>
        <w:t>名被试包含两个</w:t>
      </w:r>
      <w:r>
        <w:t>treatment</w:t>
      </w:r>
      <w:r>
        <w:t>：</w:t>
      </w:r>
      <w:r>
        <w:rPr>
          <w:rFonts w:hint="eastAsia"/>
        </w:rPr>
        <w:t>T</w:t>
      </w:r>
      <w:r>
        <w:t>-control</w:t>
      </w:r>
      <w:r>
        <w:t>（控制组）</w:t>
      </w:r>
      <w:r>
        <w:rPr>
          <w:rFonts w:hint="eastAsia"/>
        </w:rPr>
        <w:t>，</w:t>
      </w:r>
      <w:r>
        <w:t>T-cue</w:t>
      </w:r>
      <w:r>
        <w:t>（提示组）</w:t>
      </w:r>
    </w:p>
    <w:p w14:paraId="720634FE" w14:textId="77777777" w:rsidR="00340D24" w:rsidRDefault="00340D24" w:rsidP="00340D24">
      <w:r>
        <w:t xml:space="preserve">2. </w:t>
      </w:r>
      <w:r>
        <w:t>每个</w:t>
      </w:r>
      <w:r>
        <w:t>treatment</w:t>
      </w:r>
      <w:r>
        <w:t>进行决策的参数相同</w:t>
      </w:r>
    </w:p>
    <w:p w14:paraId="732BEF01" w14:textId="77777777" w:rsidR="00340D24" w:rsidRDefault="00340D24" w:rsidP="00340D24">
      <w:r>
        <w:rPr>
          <w:rFonts w:hint="eastAsia"/>
        </w:rPr>
        <w:t>3</w:t>
      </w:r>
      <w:r>
        <w:t xml:space="preserve">. </w:t>
      </w:r>
      <w:r w:rsidRPr="00564FBE">
        <w:t>每名被试决策参数展示方式：对参数轮次进行一次随机，之后每名被试采用相同的轮次设计。优点是每一轮所有被试面对相同的参数。</w:t>
      </w:r>
    </w:p>
    <w:p w14:paraId="777CE794" w14:textId="77777777" w:rsidR="00340D24" w:rsidRDefault="00340D24" w:rsidP="00340D24">
      <w:r>
        <w:t xml:space="preserve">4. </w:t>
      </w:r>
      <w:r w:rsidRPr="00564FBE">
        <w:rPr>
          <w:color w:val="FF0000"/>
        </w:rPr>
        <w:t>每轮决策中，</w:t>
      </w:r>
      <w:r w:rsidR="00564FBE" w:rsidRPr="00564FBE">
        <w:rPr>
          <w:color w:val="FF0000"/>
        </w:rPr>
        <w:t>参与者的角色随机</w:t>
      </w:r>
      <w:r w:rsidR="00564FBE" w:rsidRPr="00564FBE">
        <w:rPr>
          <w:rFonts w:hint="eastAsia"/>
          <w:color w:val="FF0000"/>
        </w:rPr>
        <w:t>，即每名被试在不同轮既可做提议者又可做回应者</w:t>
      </w:r>
      <w:r>
        <w:rPr>
          <w:rFonts w:hint="eastAsia"/>
        </w:rPr>
        <w:t>。</w:t>
      </w:r>
    </w:p>
    <w:p w14:paraId="0DCD2077" w14:textId="77777777" w:rsidR="00340D24" w:rsidRPr="00394D8E" w:rsidRDefault="00340D24" w:rsidP="00340D24"/>
    <w:p w14:paraId="116326E9" w14:textId="77777777" w:rsidR="00340D24" w:rsidRPr="00FD2928" w:rsidRDefault="00340D24" w:rsidP="00340D24"/>
    <w:p w14:paraId="23D87C88" w14:textId="77777777" w:rsidR="00340D24" w:rsidRDefault="00340D24" w:rsidP="00340D24">
      <w:pPr>
        <w:pStyle w:val="1"/>
        <w:sectPr w:rsidR="00340D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2E369C" w14:textId="77777777" w:rsidR="00340D24" w:rsidRDefault="00340D24" w:rsidP="00340D24">
      <w:pPr>
        <w:pStyle w:val="1"/>
      </w:pPr>
      <w:r>
        <w:rPr>
          <w:rFonts w:hint="eastAsia"/>
        </w:rPr>
        <w:lastRenderedPageBreak/>
        <w:t>前言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：（实验员朗读）</w:t>
      </w:r>
    </w:p>
    <w:p w14:paraId="5EF1EA44" w14:textId="77777777" w:rsidR="00340D24" w:rsidRPr="00024DCC" w:rsidRDefault="00340D24" w:rsidP="00340D24">
      <w:pPr>
        <w:ind w:firstLine="420"/>
        <w:rPr>
          <w:color w:val="FF0000"/>
        </w:rPr>
      </w:pPr>
      <w:r>
        <w:rPr>
          <w:rFonts w:hint="eastAsia"/>
          <w:color w:val="FF0000"/>
        </w:rPr>
        <w:t>标题：任务二讲解</w:t>
      </w:r>
    </w:p>
    <w:p w14:paraId="01B52C9E" w14:textId="1B6767DE" w:rsidR="00340D24" w:rsidRDefault="00340D24" w:rsidP="00340D24">
      <w:pPr>
        <w:ind w:firstLine="420"/>
        <w:rPr>
          <w:ins w:id="52" w:author="Dept. of Econ." w:date="2023-05-28T09:51:00Z"/>
        </w:rPr>
      </w:pPr>
      <w:r>
        <w:rPr>
          <w:rFonts w:hint="eastAsia"/>
        </w:rPr>
        <w:t>在任务二中，你将进行</w:t>
      </w:r>
      <w:r w:rsidR="00301F86">
        <w:t>10</w:t>
      </w:r>
      <w:r>
        <w:rPr>
          <w:rFonts w:hint="eastAsia"/>
        </w:rPr>
        <w:t>轮决策，每一轮将有另一名参与者与你随机配对</w:t>
      </w:r>
      <w:ins w:id="53" w:author="Dept. of Econ." w:date="2023-05-28T09:36:00Z">
        <w:r w:rsidR="008A52C1">
          <w:rPr>
            <w:rFonts w:hint="eastAsia"/>
          </w:rPr>
          <w:t>，因此你每一轮的配对者是不同的</w:t>
        </w:r>
      </w:ins>
      <w:r>
        <w:rPr>
          <w:rFonts w:hint="eastAsia"/>
        </w:rPr>
        <w:t>。</w:t>
      </w:r>
    </w:p>
    <w:p w14:paraId="690867C4" w14:textId="7208A58B" w:rsidR="005E458E" w:rsidRDefault="005E458E" w:rsidP="00340D24">
      <w:pPr>
        <w:ind w:firstLine="420"/>
      </w:pPr>
      <w:ins w:id="54" w:author="Dept. of Econ." w:date="2023-05-28T09:51:00Z">
        <w:r>
          <w:rPr>
            <w:rFonts w:hint="eastAsia"/>
          </w:rPr>
          <w:t>在每一轮决策</w:t>
        </w:r>
      </w:ins>
      <w:ins w:id="55" w:author="Dept. of Econ." w:date="2023-05-28T09:52:00Z">
        <w:r>
          <w:rPr>
            <w:rFonts w:hint="eastAsia"/>
          </w:rPr>
          <w:t>中，计算机会随机确定你担任“提议者”或“回应者”角色。</w:t>
        </w:r>
      </w:ins>
    </w:p>
    <w:p w14:paraId="1E7D4AD2" w14:textId="50C3CCF7" w:rsidR="00957870" w:rsidRDefault="005140E6" w:rsidP="00340D24">
      <w:pPr>
        <w:ind w:firstLine="420"/>
      </w:pPr>
      <w:r>
        <w:rPr>
          <w:rFonts w:hint="eastAsia"/>
        </w:rPr>
        <w:t>每一轮决策有</w:t>
      </w:r>
      <w:r w:rsidR="007340AD">
        <w:rPr>
          <w:rFonts w:hint="eastAsia"/>
        </w:rPr>
        <w:t>两</w:t>
      </w:r>
      <w:r w:rsidR="00340D24">
        <w:rPr>
          <w:rFonts w:hint="eastAsia"/>
        </w:rPr>
        <w:t>个阶段</w:t>
      </w:r>
      <w:ins w:id="56" w:author="Dept. of Econ." w:date="2023-05-28T09:52:00Z">
        <w:r w:rsidR="005E458E">
          <w:rPr>
            <w:rFonts w:hint="eastAsia"/>
          </w:rPr>
          <w:t>：</w:t>
        </w:r>
      </w:ins>
      <w:del w:id="57" w:author="Dept. of Econ." w:date="2023-05-28T09:52:00Z">
        <w:r w:rsidR="00340D24" w:rsidDel="005E458E">
          <w:rPr>
            <w:rFonts w:hint="eastAsia"/>
          </w:rPr>
          <w:delText>。</w:delText>
        </w:r>
      </w:del>
    </w:p>
    <w:p w14:paraId="47AC0E37" w14:textId="76F1A3E4" w:rsidR="00CA4F2A" w:rsidRDefault="00957870" w:rsidP="007340AD">
      <w:pPr>
        <w:ind w:firstLine="420"/>
      </w:pPr>
      <w:r>
        <w:rPr>
          <w:b/>
          <w:u w:val="single"/>
        </w:rPr>
        <w:t>第一阶段，</w:t>
      </w:r>
      <w:del w:id="58" w:author="Dept. of Econ." w:date="2023-05-28T09:56:00Z">
        <w:r w:rsidDel="001D2E3C">
          <w:rPr>
            <w:rFonts w:hint="eastAsia"/>
            <w:b/>
            <w:u w:val="single"/>
          </w:rPr>
          <w:delText>你们</w:delText>
        </w:r>
      </w:del>
      <w:ins w:id="59" w:author="Dept. of Econ." w:date="2023-05-28T09:56:00Z">
        <w:r w:rsidR="001D2E3C">
          <w:rPr>
            <w:rFonts w:hint="eastAsia"/>
            <w:b/>
            <w:u w:val="single"/>
          </w:rPr>
          <w:t>提议者和</w:t>
        </w:r>
      </w:ins>
      <w:ins w:id="60" w:author="Dept. of Econ." w:date="2023-05-28T09:57:00Z">
        <w:r w:rsidR="001D2E3C">
          <w:rPr>
            <w:rFonts w:hint="eastAsia"/>
            <w:b/>
            <w:u w:val="single"/>
          </w:rPr>
          <w:t>回应者</w:t>
        </w:r>
      </w:ins>
      <w:r>
        <w:rPr>
          <w:rFonts w:hint="eastAsia"/>
          <w:b/>
          <w:u w:val="single"/>
        </w:rPr>
        <w:t>需</w:t>
      </w:r>
      <w:r>
        <w:rPr>
          <w:b/>
          <w:u w:val="single"/>
        </w:rPr>
        <w:t>要在两</w:t>
      </w:r>
      <w:ins w:id="61" w:author="Dept. of Econ." w:date="2023-05-28T09:42:00Z">
        <w:r w:rsidR="004A2C88">
          <w:rPr>
            <w:rFonts w:hint="eastAsia"/>
            <w:b/>
            <w:u w:val="single"/>
          </w:rPr>
          <w:t>个</w:t>
        </w:r>
      </w:ins>
      <w:del w:id="62" w:author="Dept. of Econ." w:date="2023-05-28T09:42:00Z">
        <w:r w:rsidDel="004A2C88">
          <w:rPr>
            <w:b/>
            <w:u w:val="single"/>
          </w:rPr>
          <w:delText>种</w:delText>
        </w:r>
      </w:del>
      <w:del w:id="63" w:author="Dept. of Econ." w:date="2023-05-28T09:37:00Z">
        <w:r w:rsidDel="008A52C1">
          <w:rPr>
            <w:rFonts w:hint="eastAsia"/>
            <w:b/>
            <w:u w:val="single"/>
          </w:rPr>
          <w:delText>收益</w:delText>
        </w:r>
        <w:r w:rsidR="00340D24" w:rsidRPr="003F761F" w:rsidDel="008A52C1">
          <w:rPr>
            <w:rFonts w:hint="eastAsia"/>
            <w:b/>
            <w:u w:val="single"/>
          </w:rPr>
          <w:delText>分配</w:delText>
        </w:r>
      </w:del>
      <w:ins w:id="64" w:author="Dept. of Econ." w:date="2023-05-28T09:37:00Z">
        <w:r w:rsidR="008A52C1">
          <w:rPr>
            <w:rFonts w:hint="eastAsia"/>
            <w:b/>
            <w:u w:val="single"/>
          </w:rPr>
          <w:t>分配</w:t>
        </w:r>
      </w:ins>
      <w:r w:rsidR="00340D24" w:rsidRPr="003F761F">
        <w:rPr>
          <w:b/>
          <w:u w:val="single"/>
        </w:rPr>
        <w:t>方案之间</w:t>
      </w:r>
      <w:ins w:id="65" w:author="Dept. of Econ." w:date="2023-05-28T09:41:00Z">
        <w:r w:rsidR="004A2C88">
          <w:rPr>
            <w:rFonts w:hint="eastAsia"/>
            <w:b/>
            <w:u w:val="single"/>
          </w:rPr>
          <w:t>做出选择</w:t>
        </w:r>
      </w:ins>
      <w:ins w:id="66" w:author="Dept. of Econ." w:date="2023-05-28T09:38:00Z">
        <w:r w:rsidR="008A52C1">
          <w:rPr>
            <w:rFonts w:hint="eastAsia"/>
            <w:b/>
            <w:u w:val="single"/>
          </w:rPr>
          <w:t>，两</w:t>
        </w:r>
      </w:ins>
      <w:ins w:id="67" w:author="Dept. of Econ." w:date="2023-05-28T09:42:00Z">
        <w:r w:rsidR="004A2C88">
          <w:rPr>
            <w:rFonts w:hint="eastAsia"/>
            <w:b/>
            <w:u w:val="single"/>
          </w:rPr>
          <w:t>个</w:t>
        </w:r>
      </w:ins>
      <w:ins w:id="68" w:author="Dept. of Econ." w:date="2023-05-28T09:38:00Z">
        <w:r w:rsidR="008A52C1">
          <w:rPr>
            <w:rFonts w:hint="eastAsia"/>
            <w:b/>
            <w:u w:val="single"/>
          </w:rPr>
          <w:t>方案</w:t>
        </w:r>
      </w:ins>
      <w:ins w:id="69" w:author="Dept. of Econ." w:date="2023-05-28T09:39:00Z">
        <w:r w:rsidR="008A52C1">
          <w:rPr>
            <w:rFonts w:hint="eastAsia"/>
            <w:b/>
            <w:u w:val="single"/>
          </w:rPr>
          <w:t>带给各方</w:t>
        </w:r>
      </w:ins>
      <w:del w:id="70" w:author="Dept. of Econ." w:date="2023-05-28T09:38:00Z">
        <w:r w:rsidR="00340D24" w:rsidRPr="003F761F" w:rsidDel="008A52C1">
          <w:rPr>
            <w:rFonts w:hint="eastAsia"/>
            <w:b/>
            <w:u w:val="single"/>
          </w:rPr>
          <w:delText>选择一</w:delText>
        </w:r>
        <w:r w:rsidR="00340D24" w:rsidDel="008A52C1">
          <w:rPr>
            <w:rFonts w:hint="eastAsia"/>
            <w:b/>
            <w:u w:val="single"/>
          </w:rPr>
          <w:delText>种</w:delText>
        </w:r>
      </w:del>
      <w:ins w:id="71" w:author="Dept. of Econ." w:date="2023-05-28T09:38:00Z">
        <w:r w:rsidR="008A52C1">
          <w:rPr>
            <w:rFonts w:hint="eastAsia"/>
            <w:b/>
            <w:u w:val="single"/>
          </w:rPr>
          <w:t>的收益</w:t>
        </w:r>
      </w:ins>
      <w:ins w:id="72" w:author="Dept. of Econ." w:date="2023-05-28T09:39:00Z">
        <w:r w:rsidR="008A52C1">
          <w:rPr>
            <w:rFonts w:hint="eastAsia"/>
            <w:b/>
            <w:u w:val="single"/>
          </w:rPr>
          <w:t>各不相同</w:t>
        </w:r>
      </w:ins>
      <w:r w:rsidR="00340D24" w:rsidRPr="003F761F">
        <w:rPr>
          <w:rFonts w:hint="eastAsia"/>
          <w:b/>
          <w:u w:val="single"/>
        </w:rPr>
        <w:t>。</w:t>
      </w:r>
      <w:del w:id="73" w:author="Dept. of Econ." w:date="2023-05-28T09:57:00Z">
        <w:r w:rsidRPr="00957870" w:rsidDel="001D2E3C">
          <w:delText>你和配对者</w:delText>
        </w:r>
        <w:r w:rsidDel="001D2E3C">
          <w:delText>一人担任提议者，另一人担任回应者，角色由计算机随机确定。</w:delText>
        </w:r>
      </w:del>
      <w:r>
        <w:t>首先</w:t>
      </w:r>
      <w:ins w:id="74" w:author="Dept. of Econ." w:date="2023-05-28T09:42:00Z">
        <w:r w:rsidR="004A2C88">
          <w:rPr>
            <w:rFonts w:hint="eastAsia"/>
          </w:rPr>
          <w:t>，</w:t>
        </w:r>
      </w:ins>
      <w:del w:id="75" w:author="Dept. of Econ." w:date="2023-05-28T09:43:00Z">
        <w:r w:rsidDel="004A2C88">
          <w:delText>由</w:delText>
        </w:r>
      </w:del>
      <w:r>
        <w:t>提议者在两</w:t>
      </w:r>
      <w:ins w:id="76" w:author="Dept. of Econ." w:date="2023-05-28T09:43:00Z">
        <w:r w:rsidR="004A2C88">
          <w:rPr>
            <w:rFonts w:hint="eastAsia"/>
          </w:rPr>
          <w:t>个</w:t>
        </w:r>
      </w:ins>
      <w:del w:id="77" w:author="Dept. of Econ." w:date="2023-05-28T09:43:00Z">
        <w:r w:rsidDel="004A2C88">
          <w:delText>种</w:delText>
        </w:r>
      </w:del>
      <w:r>
        <w:t>分配方案中选择一</w:t>
      </w:r>
      <w:ins w:id="78" w:author="Dept. of Econ." w:date="2023-05-28T09:43:00Z">
        <w:r w:rsidR="004A2C88">
          <w:rPr>
            <w:rFonts w:hint="eastAsia"/>
          </w:rPr>
          <w:t>个</w:t>
        </w:r>
      </w:ins>
      <w:del w:id="79" w:author="Dept. of Econ." w:date="2023-05-28T09:43:00Z">
        <w:r w:rsidDel="004A2C88">
          <w:delText>种</w:delText>
        </w:r>
      </w:del>
      <w:ins w:id="80" w:author="Dept. of Econ." w:date="2023-05-28T09:44:00Z">
        <w:r w:rsidR="004A2C88">
          <w:rPr>
            <w:rFonts w:hint="eastAsia"/>
          </w:rPr>
          <w:t>；</w:t>
        </w:r>
      </w:ins>
      <w:del w:id="81" w:author="Dept. of Econ." w:date="2023-05-28T09:44:00Z">
        <w:r w:rsidDel="004A2C88">
          <w:delText>，</w:delText>
        </w:r>
      </w:del>
      <w:ins w:id="82" w:author="Dept. of Econ." w:date="2023-05-28T09:44:00Z">
        <w:r w:rsidR="004A2C88">
          <w:rPr>
            <w:rFonts w:hint="eastAsia"/>
          </w:rPr>
          <w:t>然</w:t>
        </w:r>
      </w:ins>
      <w:del w:id="83" w:author="Dept. of Econ." w:date="2023-05-28T09:44:00Z">
        <w:r w:rsidDel="004A2C88">
          <w:delText>随</w:delText>
        </w:r>
      </w:del>
      <w:r>
        <w:t>后</w:t>
      </w:r>
      <w:ins w:id="84" w:author="Dept. of Econ." w:date="2023-05-28T09:44:00Z">
        <w:r w:rsidR="004A2C88">
          <w:rPr>
            <w:rFonts w:hint="eastAsia"/>
          </w:rPr>
          <w:t>，</w:t>
        </w:r>
      </w:ins>
      <w:r>
        <w:t>由回应者决定接受或拒绝该提案。若接受，则按照提案确定双方在该轮的收益；若拒绝，</w:t>
      </w:r>
      <w:r w:rsidR="005140E6">
        <w:t>则按照提议者未选择的另一个方案</w:t>
      </w:r>
      <w:del w:id="85" w:author="Dept. of Econ." w:date="2023-05-28T09:47:00Z">
        <w:r w:rsidR="005140E6" w:rsidDel="00F2700D">
          <w:rPr>
            <w:rFonts w:hint="eastAsia"/>
          </w:rPr>
          <w:delText>分配</w:delText>
        </w:r>
      </w:del>
      <w:ins w:id="86" w:author="Dept. of Econ." w:date="2023-05-28T09:47:00Z">
        <w:r w:rsidR="00F2700D">
          <w:rPr>
            <w:rFonts w:hint="eastAsia"/>
          </w:rPr>
          <w:t>确定双方在该轮的</w:t>
        </w:r>
      </w:ins>
      <w:r w:rsidR="005140E6">
        <w:t>收益</w:t>
      </w:r>
      <w:r w:rsidR="00CA4F2A">
        <w:t>。</w:t>
      </w:r>
    </w:p>
    <w:p w14:paraId="2EAA401A" w14:textId="775ADB8F" w:rsidR="00CA4F2A" w:rsidRDefault="00CA4F2A" w:rsidP="00CA4F2A">
      <w:pPr>
        <w:ind w:firstLine="420"/>
      </w:pPr>
      <w:r>
        <w:t>以下表为例，</w:t>
      </w:r>
      <w:r w:rsidR="005140E6">
        <w:t>两</w:t>
      </w:r>
      <w:ins w:id="87" w:author="Dept. of Econ." w:date="2023-05-28T09:48:00Z">
        <w:r w:rsidR="00F2700D">
          <w:rPr>
            <w:rFonts w:hint="eastAsia"/>
          </w:rPr>
          <w:t>个</w:t>
        </w:r>
      </w:ins>
      <w:del w:id="88" w:author="Dept. of Econ." w:date="2023-05-28T09:48:00Z">
        <w:r w:rsidR="005140E6" w:rsidDel="00F2700D">
          <w:delText>种</w:delText>
        </w:r>
      </w:del>
      <w:r w:rsidR="005140E6">
        <w:t>分配方案中，方案</w:t>
      </w:r>
      <w:r w:rsidR="005140E6">
        <w:rPr>
          <w:rFonts w:hint="eastAsia"/>
        </w:rPr>
        <w:t>A</w:t>
      </w:r>
      <w:r w:rsidR="005140E6">
        <w:rPr>
          <w:rFonts w:hint="eastAsia"/>
        </w:rPr>
        <w:t>的总收益</w:t>
      </w:r>
      <w:r>
        <w:rPr>
          <w:rFonts w:hint="eastAsia"/>
        </w:rPr>
        <w:t>3</w:t>
      </w:r>
      <w:r>
        <w:t>00</w:t>
      </w:r>
      <w:r>
        <w:t>代币</w:t>
      </w:r>
      <w:r w:rsidR="005140E6">
        <w:rPr>
          <w:rFonts w:hint="eastAsia"/>
        </w:rPr>
        <w:t>大于方案</w:t>
      </w:r>
      <w:r w:rsidR="005140E6">
        <w:rPr>
          <w:rFonts w:hint="eastAsia"/>
        </w:rPr>
        <w:t>B</w:t>
      </w:r>
      <w:r>
        <w:rPr>
          <w:rFonts w:hint="eastAsia"/>
        </w:rPr>
        <w:t>的</w:t>
      </w:r>
      <w:r>
        <w:t>200</w:t>
      </w:r>
      <w:r>
        <w:t>代币</w:t>
      </w:r>
      <w:r w:rsidR="005140E6">
        <w:rPr>
          <w:rFonts w:hint="eastAsia"/>
        </w:rPr>
        <w:t>。若提议者选择方案</w:t>
      </w:r>
      <w:r w:rsidR="005140E6">
        <w:t>A</w:t>
      </w:r>
      <w:r w:rsidR="005140E6">
        <w:t>，回应者接受，则</w:t>
      </w:r>
      <w:r>
        <w:t>按照方案</w:t>
      </w:r>
      <w:r>
        <w:rPr>
          <w:rFonts w:hint="eastAsia"/>
        </w:rPr>
        <w:t>A</w:t>
      </w:r>
      <w:del w:id="89" w:author="Dept. of Econ." w:date="2023-05-28T09:47:00Z">
        <w:r w:rsidDel="00F2700D">
          <w:rPr>
            <w:rFonts w:hint="eastAsia"/>
          </w:rPr>
          <w:delText>分配</w:delText>
        </w:r>
      </w:del>
      <w:ins w:id="90" w:author="Dept. of Econ." w:date="2023-05-28T09:47:00Z">
        <w:r w:rsidR="00F2700D">
          <w:rPr>
            <w:rFonts w:hint="eastAsia"/>
          </w:rPr>
          <w:t>确定</w:t>
        </w:r>
      </w:ins>
      <w:r>
        <w:rPr>
          <w:rFonts w:hint="eastAsia"/>
        </w:rPr>
        <w:t>双方的收益，即</w:t>
      </w:r>
      <w:r>
        <w:t>提议者</w:t>
      </w:r>
      <w:ins w:id="91" w:author="Dept. of Econ." w:date="2023-05-28T09:47:00Z">
        <w:r w:rsidR="00F2700D">
          <w:rPr>
            <w:rFonts w:hint="eastAsia"/>
          </w:rPr>
          <w:t>获得</w:t>
        </w:r>
      </w:ins>
      <w:del w:id="92" w:author="Dept. of Econ." w:date="2023-05-28T09:47:00Z">
        <w:r w:rsidDel="00F2700D">
          <w:delText>为</w:delText>
        </w:r>
      </w:del>
      <w:r>
        <w:rPr>
          <w:rFonts w:hint="eastAsia"/>
        </w:rPr>
        <w:t>2</w:t>
      </w:r>
      <w:r>
        <w:t>00</w:t>
      </w:r>
      <w:r>
        <w:t>代币，回应者</w:t>
      </w:r>
      <w:ins w:id="93" w:author="Dept. of Econ." w:date="2023-05-28T09:47:00Z">
        <w:r w:rsidR="00F2700D">
          <w:rPr>
            <w:rFonts w:hint="eastAsia"/>
          </w:rPr>
          <w:t>获得</w:t>
        </w:r>
      </w:ins>
      <w:del w:id="94" w:author="Dept. of Econ." w:date="2023-05-28T09:47:00Z">
        <w:r w:rsidDel="00F2700D">
          <w:delText>为</w:delText>
        </w:r>
      </w:del>
      <w:r>
        <w:rPr>
          <w:rFonts w:hint="eastAsia"/>
        </w:rPr>
        <w:t>1</w:t>
      </w:r>
      <w:r>
        <w:t>00</w:t>
      </w:r>
      <w:r>
        <w:t>代币</w:t>
      </w:r>
      <w:r w:rsidR="005140E6">
        <w:rPr>
          <w:rFonts w:hint="eastAsia"/>
        </w:rPr>
        <w:t>；若提议者选择方案</w:t>
      </w:r>
      <w:r w:rsidR="005140E6">
        <w:rPr>
          <w:rFonts w:hint="eastAsia"/>
        </w:rPr>
        <w:t>A</w:t>
      </w:r>
      <w:r w:rsidR="005140E6">
        <w:rPr>
          <w:rFonts w:hint="eastAsia"/>
        </w:rPr>
        <w:t>，回应者</w:t>
      </w:r>
      <w:r w:rsidR="00240B01">
        <w:rPr>
          <w:rFonts w:hint="eastAsia"/>
        </w:rPr>
        <w:t>拒绝</w:t>
      </w:r>
      <w:r w:rsidR="005140E6">
        <w:rPr>
          <w:rFonts w:hint="eastAsia"/>
        </w:rPr>
        <w:t>，则</w:t>
      </w:r>
      <w:r w:rsidR="00240B01">
        <w:rPr>
          <w:rFonts w:hint="eastAsia"/>
        </w:rPr>
        <w:t>按方案</w:t>
      </w:r>
      <w:r w:rsidR="00240B01">
        <w:rPr>
          <w:rFonts w:hint="eastAsia"/>
        </w:rPr>
        <w:t>B</w:t>
      </w:r>
      <w:ins w:id="95" w:author="Dept. of Econ." w:date="2023-05-28T09:48:00Z">
        <w:r w:rsidR="00F2700D">
          <w:rPr>
            <w:rFonts w:hint="eastAsia"/>
          </w:rPr>
          <w:t>确定</w:t>
        </w:r>
      </w:ins>
      <w:del w:id="96" w:author="Dept. of Econ." w:date="2023-05-28T09:48:00Z">
        <w:r w:rsidR="00240B01" w:rsidDel="00F2700D">
          <w:rPr>
            <w:rFonts w:hint="eastAsia"/>
          </w:rPr>
          <w:delText>分配</w:delText>
        </w:r>
      </w:del>
      <w:r w:rsidR="00240B01">
        <w:rPr>
          <w:rFonts w:hint="eastAsia"/>
        </w:rPr>
        <w:t>收益</w:t>
      </w:r>
      <w:r>
        <w:rPr>
          <w:rFonts w:hint="eastAsia"/>
        </w:rPr>
        <w:t>，即提议者和回应者各为</w:t>
      </w:r>
      <w:r>
        <w:rPr>
          <w:rFonts w:hint="eastAsia"/>
        </w:rPr>
        <w:t>1</w:t>
      </w:r>
      <w:r>
        <w:t>00</w:t>
      </w:r>
      <w:r>
        <w:t>代币</w:t>
      </w:r>
      <w:r w:rsidR="00240B01">
        <w:rPr>
          <w:rFonts w:hint="eastAsia"/>
        </w:rPr>
        <w:t>。</w:t>
      </w:r>
    </w:p>
    <w:p w14:paraId="546A0368" w14:textId="77777777" w:rsidR="00CA4F2A" w:rsidRDefault="00CA4F2A" w:rsidP="007340AD">
      <w:pPr>
        <w:ind w:firstLine="420"/>
      </w:pPr>
    </w:p>
    <w:tbl>
      <w:tblPr>
        <w:tblStyle w:val="a7"/>
        <w:tblW w:w="3832" w:type="dxa"/>
        <w:jc w:val="center"/>
        <w:tblLook w:val="04A0" w:firstRow="1" w:lastRow="0" w:firstColumn="1" w:lastColumn="0" w:noHBand="0" w:noVBand="1"/>
        <w:tblPrChange w:id="97" w:author="Dept. of Econ." w:date="2023-05-28T09:49:00Z">
          <w:tblPr>
            <w:tblStyle w:val="a7"/>
            <w:tblW w:w="3832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448"/>
        <w:gridCol w:w="1199"/>
        <w:gridCol w:w="1185"/>
        <w:tblGridChange w:id="98">
          <w:tblGrid>
            <w:gridCol w:w="1448"/>
            <w:gridCol w:w="1199"/>
            <w:gridCol w:w="1185"/>
          </w:tblGrid>
        </w:tblGridChange>
      </w:tblGrid>
      <w:tr w:rsidR="00CA4F2A" w14:paraId="02C27499" w14:textId="77777777" w:rsidTr="00FE45C9">
        <w:trPr>
          <w:trHeight w:val="266"/>
          <w:jc w:val="center"/>
          <w:trPrChange w:id="99" w:author="Dept. of Econ." w:date="2023-05-28T09:49:00Z">
            <w:trPr>
              <w:trHeight w:val="266"/>
              <w:jc w:val="center"/>
            </w:trPr>
          </w:trPrChange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00" w:author="Dept. of Econ." w:date="2023-05-28T09:49:00Z">
              <w:tcPr>
                <w:tcW w:w="0" w:type="auto"/>
                <w:vAlign w:val="center"/>
              </w:tcPr>
            </w:tcPrChange>
          </w:tcPr>
          <w:p w14:paraId="02117E15" w14:textId="77777777" w:rsidR="00CA4F2A" w:rsidRDefault="00CA4F2A" w:rsidP="00105B9F">
            <w:pPr>
              <w:jc w:val="center"/>
            </w:pPr>
            <w:r>
              <w:t>选择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01" w:author="Dept. of Econ." w:date="2023-05-28T09:49:00Z">
              <w:tcPr>
                <w:tcW w:w="0" w:type="auto"/>
                <w:vAlign w:val="center"/>
              </w:tcPr>
            </w:tcPrChange>
          </w:tcPr>
          <w:p w14:paraId="741EA22D" w14:textId="77777777" w:rsidR="00CA4F2A" w:rsidRDefault="00CA4F2A" w:rsidP="00105B9F">
            <w:pPr>
              <w:jc w:val="center"/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A</w:t>
            </w:r>
            <w:r w:rsidRPr="00DE36DB">
              <w:rPr>
                <w:rFonts w:ascii="宋体" w:hAnsi="宋体" w:hint="eastAsia"/>
              </w:rPr>
              <w:t>○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02" w:author="Dept. of Econ." w:date="2023-05-28T09:49:00Z">
              <w:tcPr>
                <w:tcW w:w="0" w:type="auto"/>
                <w:vAlign w:val="center"/>
              </w:tcPr>
            </w:tcPrChange>
          </w:tcPr>
          <w:p w14:paraId="56407B2E" w14:textId="77777777" w:rsidR="00CA4F2A" w:rsidRDefault="00CA4F2A" w:rsidP="00105B9F">
            <w:pPr>
              <w:jc w:val="center"/>
            </w:pPr>
            <w:r>
              <w:rPr>
                <w:rFonts w:hint="eastAsia"/>
                <w:b/>
              </w:rPr>
              <w:t>方案</w:t>
            </w:r>
            <w:r>
              <w:rPr>
                <w:b/>
              </w:rPr>
              <w:t>B</w:t>
            </w:r>
            <w:r w:rsidRPr="00DE36DB">
              <w:rPr>
                <w:rFonts w:ascii="宋体" w:hAnsi="宋体" w:hint="eastAsia"/>
              </w:rPr>
              <w:t>○</w:t>
            </w:r>
          </w:p>
        </w:tc>
      </w:tr>
      <w:tr w:rsidR="00CA4F2A" w14:paraId="3DC506CB" w14:textId="77777777" w:rsidTr="00FE45C9">
        <w:trPr>
          <w:trHeight w:val="271"/>
          <w:jc w:val="center"/>
          <w:trPrChange w:id="103" w:author="Dept. of Econ." w:date="2023-05-28T09:49:00Z">
            <w:trPr>
              <w:trHeight w:val="271"/>
              <w:jc w:val="center"/>
            </w:trPr>
          </w:trPrChange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04" w:author="Dept. of Econ." w:date="2023-05-28T09:49:00Z">
              <w:tcPr>
                <w:tcW w:w="0" w:type="auto"/>
                <w:vAlign w:val="center"/>
              </w:tcPr>
            </w:tcPrChange>
          </w:tcPr>
          <w:p w14:paraId="78FFBFBC" w14:textId="77777777" w:rsidR="00CA4F2A" w:rsidRPr="00DE36DB" w:rsidRDefault="00CA4F2A" w:rsidP="00105B9F">
            <w:pPr>
              <w:jc w:val="center"/>
            </w:pPr>
            <w:r>
              <w:rPr>
                <w:rFonts w:hint="eastAsia"/>
              </w:rPr>
              <w:t>提议者收益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05" w:author="Dept. of Econ." w:date="2023-05-28T09:49:00Z">
              <w:tcPr>
                <w:tcW w:w="0" w:type="auto"/>
                <w:vAlign w:val="center"/>
              </w:tcPr>
            </w:tcPrChange>
          </w:tcPr>
          <w:p w14:paraId="066B8B4F" w14:textId="77777777" w:rsidR="00CA4F2A" w:rsidRDefault="00CA4F2A" w:rsidP="00105B9F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06" w:author="Dept. of Econ." w:date="2023-05-28T09:49:00Z">
              <w:tcPr>
                <w:tcW w:w="0" w:type="auto"/>
                <w:vAlign w:val="center"/>
              </w:tcPr>
            </w:tcPrChange>
          </w:tcPr>
          <w:p w14:paraId="66CC116A" w14:textId="77777777" w:rsidR="00CA4F2A" w:rsidRDefault="00CA4F2A" w:rsidP="00105B9F">
            <w:pPr>
              <w:jc w:val="center"/>
            </w:pPr>
            <w:r>
              <w:t>100</w:t>
            </w:r>
          </w:p>
        </w:tc>
      </w:tr>
      <w:tr w:rsidR="00CA4F2A" w14:paraId="24843F60" w14:textId="77777777" w:rsidTr="00FE45C9">
        <w:trPr>
          <w:trHeight w:val="266"/>
          <w:jc w:val="center"/>
          <w:trPrChange w:id="107" w:author="Dept. of Econ." w:date="2023-05-28T09:49:00Z">
            <w:trPr>
              <w:trHeight w:val="266"/>
              <w:jc w:val="center"/>
            </w:trPr>
          </w:trPrChange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tcPrChange w:id="108" w:author="Dept. of Econ." w:date="2023-05-28T09:49:00Z">
              <w:tcPr>
                <w:tcW w:w="0" w:type="auto"/>
                <w:vAlign w:val="center"/>
              </w:tcPr>
            </w:tcPrChange>
          </w:tcPr>
          <w:p w14:paraId="4AA27A2E" w14:textId="77777777" w:rsidR="00CA4F2A" w:rsidRPr="00DE36DB" w:rsidRDefault="00CA4F2A" w:rsidP="00105B9F">
            <w:pPr>
              <w:jc w:val="center"/>
            </w:pPr>
            <w:r>
              <w:rPr>
                <w:rFonts w:hint="eastAsia"/>
              </w:rPr>
              <w:t>回应者收益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tcPrChange w:id="109" w:author="Dept. of Econ." w:date="2023-05-28T09:49:00Z">
              <w:tcPr>
                <w:tcW w:w="0" w:type="auto"/>
                <w:vAlign w:val="center"/>
              </w:tcPr>
            </w:tcPrChange>
          </w:tcPr>
          <w:p w14:paraId="563607C8" w14:textId="77777777" w:rsidR="00CA4F2A" w:rsidRPr="00B5578C" w:rsidRDefault="00CA4F2A" w:rsidP="00105B9F">
            <w:pPr>
              <w:jc w:val="center"/>
            </w:pPr>
            <w:r>
              <w:t>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tcPrChange w:id="110" w:author="Dept. of Econ." w:date="2023-05-28T09:49:00Z">
              <w:tcPr>
                <w:tcW w:w="0" w:type="auto"/>
                <w:vAlign w:val="center"/>
              </w:tcPr>
            </w:tcPrChange>
          </w:tcPr>
          <w:p w14:paraId="71D57206" w14:textId="77777777" w:rsidR="00CA4F2A" w:rsidRPr="00B5578C" w:rsidRDefault="00CA4F2A" w:rsidP="00105B9F">
            <w:pPr>
              <w:jc w:val="center"/>
            </w:pPr>
            <w:r>
              <w:t>100</w:t>
            </w:r>
          </w:p>
        </w:tc>
      </w:tr>
      <w:tr w:rsidR="00CA4F2A" w14:paraId="39526F69" w14:textId="77777777" w:rsidTr="00FE45C9">
        <w:trPr>
          <w:trHeight w:val="266"/>
          <w:jc w:val="center"/>
          <w:trPrChange w:id="111" w:author="Dept. of Econ." w:date="2023-05-28T09:49:00Z">
            <w:trPr>
              <w:trHeight w:val="266"/>
              <w:jc w:val="center"/>
            </w:trPr>
          </w:trPrChange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12" w:author="Dept. of Econ." w:date="2023-05-28T09:49:00Z">
              <w:tcPr>
                <w:tcW w:w="0" w:type="auto"/>
                <w:vAlign w:val="center"/>
              </w:tcPr>
            </w:tcPrChange>
          </w:tcPr>
          <w:p w14:paraId="00800EA2" w14:textId="77777777" w:rsidR="00CA4F2A" w:rsidRPr="00FE45C9" w:rsidRDefault="00CA4F2A" w:rsidP="00105B9F">
            <w:pPr>
              <w:jc w:val="center"/>
              <w:rPr>
                <w:rFonts w:ascii="楷体_GB2312" w:eastAsia="楷体_GB2312" w:hAnsi="楷体_GB2312"/>
                <w:rPrChange w:id="113" w:author="Dept. of Econ." w:date="2023-05-28T09:49:00Z">
                  <w:rPr/>
                </w:rPrChange>
              </w:rPr>
            </w:pPr>
            <w:r w:rsidRPr="00FE45C9">
              <w:rPr>
                <w:rFonts w:ascii="楷体_GB2312" w:eastAsia="楷体_GB2312" w:hAnsi="楷体_GB2312" w:hint="eastAsia"/>
                <w:rPrChange w:id="114" w:author="Dept. of Econ." w:date="2023-05-28T09:49:00Z">
                  <w:rPr>
                    <w:rFonts w:hint="eastAsia"/>
                  </w:rPr>
                </w:rPrChange>
              </w:rPr>
              <w:t>总收益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15" w:author="Dept. of Econ." w:date="2023-05-28T09:49:00Z">
              <w:tcPr>
                <w:tcW w:w="0" w:type="auto"/>
                <w:vAlign w:val="center"/>
              </w:tcPr>
            </w:tcPrChange>
          </w:tcPr>
          <w:p w14:paraId="4BBE1EA3" w14:textId="77777777" w:rsidR="00CA4F2A" w:rsidRPr="00FE45C9" w:rsidRDefault="00CA4F2A" w:rsidP="00105B9F">
            <w:pPr>
              <w:jc w:val="center"/>
              <w:rPr>
                <w:rFonts w:ascii="楷体_GB2312" w:eastAsia="楷体_GB2312" w:hAnsi="楷体_GB2312"/>
                <w:highlight w:val="yellow"/>
                <w:rPrChange w:id="116" w:author="Dept. of Econ." w:date="2023-05-28T09:49:00Z">
                  <w:rPr>
                    <w:highlight w:val="yellow"/>
                  </w:rPr>
                </w:rPrChange>
              </w:rPr>
            </w:pPr>
            <w:r w:rsidRPr="00FE45C9">
              <w:rPr>
                <w:rFonts w:ascii="楷体_GB2312" w:eastAsia="楷体_GB2312" w:hAnsi="楷体_GB2312"/>
                <w:rPrChange w:id="117" w:author="Dept. of Econ." w:date="2023-05-28T09:49:00Z">
                  <w:rPr/>
                </w:rPrChange>
              </w:rPr>
              <w:t>300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18" w:author="Dept. of Econ." w:date="2023-05-28T09:49:00Z">
              <w:tcPr>
                <w:tcW w:w="0" w:type="auto"/>
                <w:vAlign w:val="center"/>
              </w:tcPr>
            </w:tcPrChange>
          </w:tcPr>
          <w:p w14:paraId="57AA3F7C" w14:textId="77777777" w:rsidR="00CA4F2A" w:rsidRPr="00FE45C9" w:rsidRDefault="00CA4F2A" w:rsidP="00105B9F">
            <w:pPr>
              <w:jc w:val="center"/>
              <w:rPr>
                <w:rFonts w:ascii="楷体_GB2312" w:eastAsia="楷体_GB2312" w:hAnsi="楷体_GB2312"/>
                <w:rPrChange w:id="119" w:author="Dept. of Econ." w:date="2023-05-28T09:49:00Z">
                  <w:rPr/>
                </w:rPrChange>
              </w:rPr>
            </w:pPr>
            <w:r w:rsidRPr="00FE45C9">
              <w:rPr>
                <w:rFonts w:ascii="楷体_GB2312" w:eastAsia="楷体_GB2312" w:hAnsi="楷体_GB2312"/>
                <w:rPrChange w:id="120" w:author="Dept. of Econ." w:date="2023-05-28T09:49:00Z">
                  <w:rPr/>
                </w:rPrChange>
              </w:rPr>
              <w:t>200</w:t>
            </w:r>
          </w:p>
        </w:tc>
      </w:tr>
    </w:tbl>
    <w:p w14:paraId="2A88D02F" w14:textId="77777777" w:rsidR="00CA4F2A" w:rsidRPr="003F761F" w:rsidRDefault="00CA4F2A" w:rsidP="00CA4F2A"/>
    <w:p w14:paraId="5DA76806" w14:textId="1B4A77AF" w:rsidR="00340D24" w:rsidRPr="00C6077E" w:rsidRDefault="007340AD" w:rsidP="00340D24">
      <w:pPr>
        <w:ind w:firstLine="420"/>
      </w:pPr>
      <w:r>
        <w:rPr>
          <w:b/>
          <w:u w:val="single"/>
        </w:rPr>
        <w:t>第二阶段，由提议者</w:t>
      </w:r>
      <w:r w:rsidR="00340D24" w:rsidRPr="003F761F">
        <w:rPr>
          <w:b/>
          <w:u w:val="single"/>
        </w:rPr>
        <w:t>进行</w:t>
      </w:r>
      <w:commentRangeStart w:id="121"/>
      <w:r w:rsidR="00340D24" w:rsidRPr="003F761F">
        <w:rPr>
          <w:b/>
          <w:u w:val="single"/>
        </w:rPr>
        <w:t>决策</w:t>
      </w:r>
      <w:commentRangeEnd w:id="121"/>
      <w:r w:rsidR="0052412B">
        <w:rPr>
          <w:rStyle w:val="ac"/>
        </w:rPr>
        <w:commentReference w:id="121"/>
      </w:r>
      <w:r w:rsidR="00340D24" w:rsidRPr="003F761F">
        <w:rPr>
          <w:b/>
          <w:u w:val="single"/>
        </w:rPr>
        <w:t>。</w:t>
      </w:r>
      <w:r>
        <w:t>提议者可以将自己的收益转移一部分给回应者</w:t>
      </w:r>
      <w:r w:rsidR="00340D24">
        <w:t>，转移的收益可以为</w:t>
      </w:r>
      <w:r w:rsidR="00340D24">
        <w:rPr>
          <w:rFonts w:hint="eastAsia"/>
        </w:rPr>
        <w:t>0</w:t>
      </w:r>
      <w:r>
        <w:rPr>
          <w:rFonts w:hint="eastAsia"/>
        </w:rPr>
        <w:t>或任何正数，完全根据提议者</w:t>
      </w:r>
      <w:r w:rsidR="00340D24">
        <w:rPr>
          <w:rFonts w:hint="eastAsia"/>
        </w:rPr>
        <w:t>的自愿。</w:t>
      </w:r>
      <w:ins w:id="122" w:author="Dept. of Econ." w:date="2023-05-28T10:03:00Z">
        <w:r w:rsidR="008615D3">
          <w:rPr>
            <w:rFonts w:hint="eastAsia"/>
          </w:rPr>
          <w:t>（回应者在本阶段</w:t>
        </w:r>
      </w:ins>
      <w:ins w:id="123" w:author="Dept. of Econ." w:date="2023-05-28T10:04:00Z">
        <w:r w:rsidR="008615D3">
          <w:rPr>
            <w:rFonts w:hint="eastAsia"/>
          </w:rPr>
          <w:t>不做</w:t>
        </w:r>
      </w:ins>
      <w:ins w:id="124" w:author="Dept. of Econ." w:date="2023-05-28T10:03:00Z">
        <w:r w:rsidR="008615D3">
          <w:rPr>
            <w:rFonts w:hint="eastAsia"/>
          </w:rPr>
          <w:t>决策，</w:t>
        </w:r>
      </w:ins>
      <w:ins w:id="125" w:author="Dept. of Econ." w:date="2023-05-28T10:04:00Z">
        <w:r w:rsidR="008615D3">
          <w:rPr>
            <w:rFonts w:hint="eastAsia"/>
          </w:rPr>
          <w:t>只能接受提议者的决策。</w:t>
        </w:r>
      </w:ins>
      <w:ins w:id="126" w:author="Dept. of Econ." w:date="2023-05-28T10:03:00Z">
        <w:r w:rsidR="008615D3">
          <w:rPr>
            <w:rFonts w:hint="eastAsia"/>
          </w:rPr>
          <w:t>）</w:t>
        </w:r>
      </w:ins>
    </w:p>
    <w:p w14:paraId="7A4E9CEC" w14:textId="77777777" w:rsidR="00340D24" w:rsidRDefault="00340D24" w:rsidP="00340D24">
      <w:pPr>
        <w:ind w:firstLine="420"/>
      </w:pPr>
    </w:p>
    <w:p w14:paraId="34E6F568" w14:textId="77777777" w:rsidR="007340AD" w:rsidRPr="007340AD" w:rsidRDefault="007340AD" w:rsidP="00340D24">
      <w:pPr>
        <w:ind w:firstLine="420"/>
        <w:rPr>
          <w:b/>
          <w:color w:val="FF0000"/>
        </w:rPr>
      </w:pPr>
      <w:r w:rsidRPr="007340AD">
        <w:rPr>
          <w:b/>
          <w:color w:val="FF0000"/>
        </w:rPr>
        <w:t>（红色部分进展示给</w:t>
      </w:r>
      <w:r w:rsidRPr="007340AD">
        <w:rPr>
          <w:rFonts w:hint="eastAsia"/>
          <w:b/>
          <w:color w:val="FF0000"/>
        </w:rPr>
        <w:t>T</w:t>
      </w:r>
      <w:r w:rsidRPr="007340AD">
        <w:rPr>
          <w:b/>
          <w:color w:val="FF0000"/>
        </w:rPr>
        <w:t>-cue</w:t>
      </w:r>
      <w:r w:rsidRPr="007340AD">
        <w:rPr>
          <w:b/>
          <w:color w:val="FF0000"/>
        </w:rPr>
        <w:t>组被试看）</w:t>
      </w:r>
    </w:p>
    <w:p w14:paraId="67334E8D" w14:textId="77777777" w:rsidR="008615D3" w:rsidRPr="008615D3" w:rsidRDefault="008615D3" w:rsidP="008615D3">
      <w:pPr>
        <w:ind w:firstLine="420"/>
        <w:rPr>
          <w:ins w:id="127" w:author="Dept. of Econ." w:date="2023-05-28T10:06:00Z"/>
          <w:b/>
          <w:color w:val="FF0000"/>
          <w:szCs w:val="24"/>
        </w:rPr>
      </w:pPr>
      <w:ins w:id="128" w:author="Dept. of Econ." w:date="2023-05-28T10:06:00Z">
        <w:r w:rsidRPr="008615D3">
          <w:rPr>
            <w:rFonts w:hint="eastAsia"/>
            <w:b/>
            <w:color w:val="FF0000"/>
            <w:szCs w:val="24"/>
          </w:rPr>
          <w:t>注：方案</w:t>
        </w:r>
        <w:r w:rsidRPr="008615D3">
          <w:rPr>
            <w:rFonts w:hint="eastAsia"/>
            <w:b/>
            <w:color w:val="FF0000"/>
            <w:szCs w:val="24"/>
          </w:rPr>
          <w:t>A</w:t>
        </w:r>
        <w:r w:rsidRPr="008615D3">
          <w:rPr>
            <w:rFonts w:hint="eastAsia"/>
            <w:b/>
            <w:color w:val="FF0000"/>
            <w:szCs w:val="24"/>
          </w:rPr>
          <w:t>是更有效率的方案，也就是它可以令双方的总收益更大。如果双方在第一阶段选择</w:t>
        </w:r>
        <w:r w:rsidRPr="008615D3">
          <w:rPr>
            <w:rFonts w:hint="eastAsia"/>
            <w:b/>
            <w:color w:val="FF0000"/>
            <w:szCs w:val="24"/>
          </w:rPr>
          <w:t>/</w:t>
        </w:r>
        <w:r w:rsidRPr="008615D3">
          <w:rPr>
            <w:rFonts w:hint="eastAsia"/>
            <w:b/>
            <w:color w:val="FF0000"/>
            <w:szCs w:val="24"/>
          </w:rPr>
          <w:t>同意方案</w:t>
        </w:r>
        <w:r w:rsidRPr="008615D3">
          <w:rPr>
            <w:rFonts w:hint="eastAsia"/>
            <w:b/>
            <w:color w:val="FF0000"/>
            <w:szCs w:val="24"/>
          </w:rPr>
          <w:t>A</w:t>
        </w:r>
        <w:r w:rsidRPr="008615D3">
          <w:rPr>
            <w:rFonts w:hint="eastAsia"/>
            <w:b/>
            <w:color w:val="FF0000"/>
            <w:szCs w:val="24"/>
          </w:rPr>
          <w:t>，同时在第二阶段由收益较高一方给予较低一方足够补偿，那么双方处境都会变得更好，都可以获得比</w:t>
        </w:r>
        <w:r w:rsidRPr="008615D3">
          <w:rPr>
            <w:rFonts w:hint="eastAsia"/>
            <w:b/>
            <w:color w:val="FF0000"/>
            <w:szCs w:val="24"/>
          </w:rPr>
          <w:t>B</w:t>
        </w:r>
        <w:r w:rsidRPr="008615D3">
          <w:rPr>
            <w:rFonts w:hint="eastAsia"/>
            <w:b/>
            <w:color w:val="FF0000"/>
            <w:szCs w:val="24"/>
          </w:rPr>
          <w:t>方案更高的收益。</w:t>
        </w:r>
      </w:ins>
    </w:p>
    <w:p w14:paraId="1B61715F" w14:textId="3A24D6F6" w:rsidR="007340AD" w:rsidRPr="00CA4F2A" w:rsidRDefault="008615D3" w:rsidP="008615D3">
      <w:pPr>
        <w:ind w:firstLine="420"/>
        <w:rPr>
          <w:b/>
          <w:color w:val="FF0000"/>
        </w:rPr>
      </w:pPr>
      <w:ins w:id="129" w:author="Dept. of Econ." w:date="2023-05-28T10:06:00Z">
        <w:r w:rsidRPr="008615D3">
          <w:rPr>
            <w:rFonts w:hint="eastAsia"/>
            <w:b/>
            <w:color w:val="FF0000"/>
            <w:szCs w:val="24"/>
          </w:rPr>
          <w:t>因此，建议你们在第一阶段选择</w:t>
        </w:r>
        <w:r w:rsidRPr="008615D3">
          <w:rPr>
            <w:rFonts w:hint="eastAsia"/>
            <w:b/>
            <w:color w:val="FF0000"/>
            <w:szCs w:val="24"/>
          </w:rPr>
          <w:t>/</w:t>
        </w:r>
        <w:r w:rsidRPr="008615D3">
          <w:rPr>
            <w:rFonts w:hint="eastAsia"/>
            <w:b/>
            <w:color w:val="FF0000"/>
            <w:szCs w:val="24"/>
          </w:rPr>
          <w:t>同意方案</w:t>
        </w:r>
        <w:r w:rsidRPr="008615D3">
          <w:rPr>
            <w:rFonts w:hint="eastAsia"/>
            <w:b/>
            <w:color w:val="FF0000"/>
            <w:szCs w:val="24"/>
          </w:rPr>
          <w:t>A</w:t>
        </w:r>
        <w:r w:rsidRPr="008615D3">
          <w:rPr>
            <w:rFonts w:hint="eastAsia"/>
            <w:b/>
            <w:color w:val="FF0000"/>
            <w:szCs w:val="24"/>
          </w:rPr>
          <w:t>，并在第二阶段由收益较高一方对较低一方给予一定补偿。不过，此建议并非强制，你们在第一阶段有权做任何选择，第二阶段收益较高一方决定是否补偿以及补偿多少也全凭其自愿。</w:t>
        </w:r>
      </w:ins>
      <w:del w:id="130" w:author="Dept. of Econ." w:date="2023-05-28T10:06:00Z">
        <w:r w:rsidR="007340AD" w:rsidRPr="007340AD" w:rsidDel="008615D3">
          <w:rPr>
            <w:b/>
            <w:color w:val="FF0000"/>
            <w:szCs w:val="24"/>
          </w:rPr>
          <w:delText>注：方案</w:delText>
        </w:r>
        <w:r w:rsidR="007340AD" w:rsidRPr="007340AD" w:rsidDel="008615D3">
          <w:rPr>
            <w:b/>
            <w:color w:val="FF0000"/>
            <w:szCs w:val="24"/>
          </w:rPr>
          <w:delText>A</w:delText>
        </w:r>
        <w:r w:rsidR="007340AD" w:rsidRPr="007340AD" w:rsidDel="008615D3">
          <w:rPr>
            <w:b/>
            <w:color w:val="FF0000"/>
            <w:szCs w:val="24"/>
          </w:rPr>
          <w:delText>是一个更有效率的方案，也就是它可以令双方的总收益更大。建议你们可以选择</w:delText>
        </w:r>
        <w:r w:rsidR="007340AD" w:rsidRPr="007340AD" w:rsidDel="008615D3">
          <w:rPr>
            <w:rFonts w:hint="eastAsia"/>
            <w:b/>
            <w:color w:val="FF0000"/>
            <w:szCs w:val="24"/>
          </w:rPr>
          <w:delText>方案</w:delText>
        </w:r>
        <w:r w:rsidR="007340AD" w:rsidRPr="007340AD" w:rsidDel="008615D3">
          <w:rPr>
            <w:b/>
            <w:color w:val="FF0000"/>
            <w:szCs w:val="24"/>
          </w:rPr>
          <w:delText>A</w:delText>
        </w:r>
        <w:r w:rsidR="007340AD" w:rsidRPr="007340AD" w:rsidDel="008615D3">
          <w:rPr>
            <w:rFonts w:hint="eastAsia"/>
            <w:b/>
            <w:color w:val="FF0000"/>
            <w:szCs w:val="24"/>
          </w:rPr>
          <w:delText>，同时在第二阶段收益较高一方给予较低一方足够补偿，这样可以使你们双方都得到比方案</w:delText>
        </w:r>
        <w:r w:rsidR="007340AD" w:rsidRPr="007340AD" w:rsidDel="008615D3">
          <w:rPr>
            <w:b/>
            <w:color w:val="FF0000"/>
            <w:szCs w:val="24"/>
          </w:rPr>
          <w:delText>B</w:delText>
        </w:r>
        <w:r w:rsidR="007340AD" w:rsidRPr="007340AD" w:rsidDel="008615D3">
          <w:rPr>
            <w:b/>
            <w:color w:val="FF0000"/>
            <w:szCs w:val="24"/>
          </w:rPr>
          <w:delText>更大的收益。不过，此建议不具强制力，第二阶段收益较高一方对较低一方的补偿全凭自愿。</w:delText>
        </w:r>
      </w:del>
    </w:p>
    <w:p w14:paraId="04471425" w14:textId="77777777" w:rsidR="007340AD" w:rsidRDefault="007340AD" w:rsidP="007340AD"/>
    <w:p w14:paraId="35DC7F9F" w14:textId="4F5E5907" w:rsidR="00340D24" w:rsidRDefault="00340D24" w:rsidP="00340D24">
      <w:pPr>
        <w:ind w:firstLine="420"/>
      </w:pPr>
      <w:r>
        <w:rPr>
          <w:rFonts w:hint="eastAsia"/>
        </w:rPr>
        <w:t>每一轮决策结束后，</w:t>
      </w:r>
      <w:ins w:id="131" w:author="Dept. of Econ." w:date="2023-05-28T10:06:00Z">
        <w:r w:rsidR="008615D3">
          <w:rPr>
            <w:rFonts w:hint="eastAsia"/>
          </w:rPr>
          <w:t>将公布该轮决策结果和各方</w:t>
        </w:r>
      </w:ins>
      <w:ins w:id="132" w:author="Dept. of Econ." w:date="2023-05-28T10:07:00Z">
        <w:r w:rsidR="008615D3">
          <w:rPr>
            <w:rFonts w:hint="eastAsia"/>
          </w:rPr>
          <w:t>收益。然后，</w:t>
        </w:r>
      </w:ins>
      <w:r>
        <w:rPr>
          <w:rFonts w:hint="eastAsia"/>
        </w:rPr>
        <w:t>计算机将为你重新匹配一名新的参与者，</w:t>
      </w:r>
      <w:del w:id="133" w:author="Dept. of Econ." w:date="2023-05-28T10:07:00Z">
        <w:r w:rsidDel="008615D3">
          <w:rPr>
            <w:rFonts w:hint="eastAsia"/>
          </w:rPr>
          <w:delText>然后</w:delText>
        </w:r>
      </w:del>
      <w:r>
        <w:rPr>
          <w:rFonts w:hint="eastAsia"/>
        </w:rPr>
        <w:t>开始下一轮决策。</w:t>
      </w:r>
      <w:del w:id="134" w:author="Dept. of Econ." w:date="2023-05-28T10:07:00Z">
        <w:r w:rsidDel="008615D3">
          <w:delText>每轮决策结果及收益均在当轮公布。</w:delText>
        </w:r>
      </w:del>
    </w:p>
    <w:p w14:paraId="6718C8BB" w14:textId="77777777" w:rsidR="00340D24" w:rsidRDefault="00340D24" w:rsidP="00340D24">
      <w:pPr>
        <w:ind w:firstLine="420"/>
      </w:pPr>
      <w:r>
        <w:rPr>
          <w:rFonts w:hint="eastAsia"/>
        </w:rPr>
        <w:t>全部实验任务完成后，</w:t>
      </w:r>
      <w:r>
        <w:t>计算机将从所有轮次决策中随机抽选</w:t>
      </w:r>
      <w:r w:rsidR="007340AD">
        <w:t>2</w:t>
      </w:r>
      <w:r>
        <w:t>轮，根据你在这</w:t>
      </w:r>
      <w:r w:rsidR="007340AD">
        <w:t>2</w:t>
      </w:r>
      <w:r>
        <w:t>轮中的平均收益兑现真实货币报酬。</w:t>
      </w:r>
    </w:p>
    <w:p w14:paraId="3CD9A332" w14:textId="77777777" w:rsidR="00340D24" w:rsidRPr="00313292" w:rsidRDefault="00340D24" w:rsidP="00340D24">
      <w:pPr>
        <w:ind w:firstLine="420"/>
      </w:pPr>
    </w:p>
    <w:p w14:paraId="04569946" w14:textId="77777777" w:rsidR="00340D24" w:rsidRDefault="00340D24" w:rsidP="00340D24">
      <w:pPr>
        <w:ind w:firstLine="420"/>
      </w:pPr>
      <w:r>
        <w:rPr>
          <w:rFonts w:hint="eastAsia"/>
        </w:rPr>
        <w:t>现在，请有问题的同学举手示意，实验人员将到你面前解答。若没有问题，请点击下一页进入测试环节。</w:t>
      </w:r>
    </w:p>
    <w:p w14:paraId="0942B952" w14:textId="77777777" w:rsidR="00340D24" w:rsidRDefault="00340D24" w:rsidP="007340AD"/>
    <w:p w14:paraId="5FCC3CAE" w14:textId="2AD9BFFF" w:rsidR="00340D24" w:rsidRPr="00574BC4" w:rsidRDefault="00887D2B" w:rsidP="00340D24">
      <w:pPr>
        <w:pStyle w:val="1"/>
      </w:pPr>
      <w:ins w:id="135" w:author="Weicheng Li" w:date="2023-05-28T12:20:00Z">
        <w:r>
          <w:lastRenderedPageBreak/>
          <w:t>2.1</w:t>
        </w:r>
      </w:ins>
      <w:del w:id="136" w:author="Weicheng Li" w:date="2023-05-28T12:20:00Z">
        <w:r w:rsidR="00340D24" w:rsidDel="00887D2B">
          <w:delText>2</w:delText>
        </w:r>
      </w:del>
      <w:r w:rsidR="00340D24">
        <w:rPr>
          <w:rFonts w:hint="eastAsia"/>
        </w:rPr>
        <w:t>第一阶段决策</w:t>
      </w:r>
      <w:r w:rsidR="00340D24" w:rsidRPr="0097471C">
        <w:rPr>
          <w:rFonts w:hint="eastAsia"/>
          <w:highlight w:val="yellow"/>
        </w:rPr>
        <w:t>页</w:t>
      </w:r>
      <w:ins w:id="137" w:author="Weicheng Li" w:date="2023-05-28T12:19:00Z">
        <w:r w:rsidR="006C5CB9">
          <w:rPr>
            <w:rFonts w:hint="eastAsia"/>
            <w:highlight w:val="yellow"/>
          </w:rPr>
          <w:t>（提议者）</w:t>
        </w:r>
      </w:ins>
    </w:p>
    <w:p w14:paraId="3940BA66" w14:textId="77777777" w:rsidR="00340D24" w:rsidRPr="00147CC2" w:rsidRDefault="00340D24" w:rsidP="00340D24">
      <w:pPr>
        <w:ind w:firstLine="420"/>
      </w:pPr>
      <w:r w:rsidRPr="00B75983">
        <w:rPr>
          <w:color w:val="FF0000"/>
        </w:rPr>
        <w:t>标题：</w:t>
      </w:r>
      <w:r>
        <w:rPr>
          <w:color w:val="FF0000"/>
        </w:rPr>
        <w:t>任务二</w:t>
      </w:r>
      <w:r w:rsidRPr="00D93A40"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第一阶段</w:t>
      </w:r>
    </w:p>
    <w:p w14:paraId="033BB712" w14:textId="77777777" w:rsidR="00340D24" w:rsidRDefault="00340D24" w:rsidP="00340D24">
      <w:pPr>
        <w:ind w:firstLine="420"/>
      </w:pPr>
      <w:r>
        <w:t>任务二中每轮决策包含两个阶段。</w:t>
      </w:r>
    </w:p>
    <w:p w14:paraId="24EAE31D" w14:textId="76C3F8E5" w:rsidR="00340D24" w:rsidRDefault="00340D24" w:rsidP="00340D24">
      <w:pPr>
        <w:ind w:firstLine="420"/>
      </w:pPr>
      <w:r>
        <w:t>计算机已随机为你匹配新的参与者。现在开始</w:t>
      </w:r>
      <w:ins w:id="138" w:author="Dept. of Econ." w:date="2023-05-28T10:08:00Z">
        <w:r w:rsidR="005C4A45">
          <w:rPr>
            <w:rFonts w:hint="eastAsia"/>
          </w:rPr>
          <w:t>本轮</w:t>
        </w:r>
      </w:ins>
      <w:r>
        <w:t>第一阶段决策。</w:t>
      </w:r>
    </w:p>
    <w:p w14:paraId="6217A481" w14:textId="77777777" w:rsidR="002533DA" w:rsidRDefault="002533DA" w:rsidP="00340D24">
      <w:pPr>
        <w:ind w:firstLine="420"/>
      </w:pPr>
    </w:p>
    <w:p w14:paraId="400ED8F5" w14:textId="77777777" w:rsidR="00A024D7" w:rsidRPr="00A024D7" w:rsidRDefault="00A024D7" w:rsidP="00340D24">
      <w:pPr>
        <w:ind w:firstLine="420"/>
        <w:rPr>
          <w:color w:val="FF0000"/>
        </w:rPr>
      </w:pPr>
      <w:r w:rsidRPr="00A024D7">
        <w:rPr>
          <w:color w:val="FF0000"/>
        </w:rPr>
        <w:t>（给提议者看）</w:t>
      </w:r>
    </w:p>
    <w:p w14:paraId="14A5FEA8" w14:textId="77777777" w:rsidR="00B46F52" w:rsidRDefault="00B46F52" w:rsidP="00340D24">
      <w:pPr>
        <w:ind w:firstLine="420"/>
      </w:pPr>
      <w:r>
        <w:t>你是</w:t>
      </w:r>
      <w:r w:rsidRPr="00602050">
        <w:rPr>
          <w:rFonts w:hint="eastAsia"/>
          <w:highlight w:val="yellow"/>
        </w:rPr>
        <w:t xml:space="preserve">&lt;!-- </w:t>
      </w:r>
      <w:r w:rsidRPr="00602050">
        <w:rPr>
          <w:rFonts w:hint="eastAsia"/>
          <w:highlight w:val="yellow"/>
        </w:rPr>
        <w:t>插入变量</w:t>
      </w:r>
      <w:r>
        <w:rPr>
          <w:rFonts w:hint="eastAsia"/>
          <w:highlight w:val="yellow"/>
        </w:rPr>
        <w:t>role</w:t>
      </w:r>
      <w:r w:rsidRPr="00602050">
        <w:rPr>
          <w:highlight w:val="yellow"/>
        </w:rPr>
        <w:t xml:space="preserve"> --&gt;</w:t>
      </w:r>
      <w:r>
        <w:rPr>
          <w:highlight w:val="yellow"/>
        </w:rPr>
        <w:t>，</w:t>
      </w:r>
      <w:r w:rsidR="00DA3645">
        <w:rPr>
          <w:highlight w:val="yellow"/>
        </w:rPr>
        <w:t>请点击</w:t>
      </w:r>
      <w:r w:rsidR="00DA3645">
        <w:rPr>
          <w:rFonts w:ascii="Segoe UI Symbol" w:hAnsi="Segoe UI Symbol" w:cs="Segoe UI Symbol"/>
          <w:highlight w:val="yellow"/>
        </w:rPr>
        <w:t>圆圈在</w:t>
      </w:r>
      <w:r>
        <w:rPr>
          <w:highlight w:val="yellow"/>
        </w:rPr>
        <w:t>两个收益分配方案中选择一个。</w:t>
      </w:r>
    </w:p>
    <w:p w14:paraId="3F2729BB" w14:textId="77777777" w:rsidR="00340D24" w:rsidRPr="009045C7" w:rsidRDefault="00340D24" w:rsidP="00340D24">
      <w:pPr>
        <w:ind w:firstLine="420"/>
      </w:pPr>
    </w:p>
    <w:p w14:paraId="5C78B556" w14:textId="77777777" w:rsidR="00340D24" w:rsidRPr="006C5CB9" w:rsidRDefault="00340D24" w:rsidP="00340D24">
      <w:pPr>
        <w:ind w:firstLine="4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3534"/>
        <w:gridCol w:w="3467"/>
      </w:tblGrid>
      <w:tr w:rsidR="00340D24" w14:paraId="6C6B5055" w14:textId="77777777" w:rsidTr="00CA4F2A">
        <w:trPr>
          <w:jc w:val="center"/>
        </w:trPr>
        <w:tc>
          <w:tcPr>
            <w:tcW w:w="0" w:type="auto"/>
            <w:vAlign w:val="center"/>
          </w:tcPr>
          <w:p w14:paraId="1DD18C3F" w14:textId="77777777" w:rsidR="00340D24" w:rsidRDefault="00340D24" w:rsidP="00340D24">
            <w:pPr>
              <w:jc w:val="center"/>
            </w:pPr>
            <w:r>
              <w:t>选择</w:t>
            </w:r>
          </w:p>
        </w:tc>
        <w:tc>
          <w:tcPr>
            <w:tcW w:w="0" w:type="auto"/>
            <w:vAlign w:val="center"/>
          </w:tcPr>
          <w:p w14:paraId="0AFE04DD" w14:textId="77777777" w:rsidR="00340D24" w:rsidRDefault="00A024D7" w:rsidP="00340D24">
            <w:pPr>
              <w:jc w:val="center"/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A</w:t>
            </w:r>
            <w:r w:rsidRPr="00DE36DB">
              <w:rPr>
                <w:rFonts w:ascii="宋体" w:hAnsi="宋体" w:hint="eastAsia"/>
              </w:rPr>
              <w:t>○</w:t>
            </w:r>
          </w:p>
        </w:tc>
        <w:tc>
          <w:tcPr>
            <w:tcW w:w="0" w:type="auto"/>
            <w:vAlign w:val="center"/>
          </w:tcPr>
          <w:p w14:paraId="4E0D39B2" w14:textId="77777777" w:rsidR="00340D24" w:rsidRDefault="00A024D7" w:rsidP="00340D24">
            <w:pPr>
              <w:jc w:val="center"/>
            </w:pPr>
            <w:r>
              <w:rPr>
                <w:rFonts w:hint="eastAsia"/>
                <w:b/>
              </w:rPr>
              <w:t>方案</w:t>
            </w:r>
            <w:r>
              <w:rPr>
                <w:b/>
              </w:rPr>
              <w:t>B</w:t>
            </w:r>
            <w:r w:rsidRPr="00DE36DB">
              <w:rPr>
                <w:rFonts w:ascii="宋体" w:hAnsi="宋体" w:hint="eastAsia"/>
              </w:rPr>
              <w:t>○</w:t>
            </w:r>
          </w:p>
        </w:tc>
      </w:tr>
      <w:tr w:rsidR="00340D24" w14:paraId="441D8A77" w14:textId="77777777" w:rsidTr="00CA4F2A">
        <w:trPr>
          <w:jc w:val="center"/>
        </w:trPr>
        <w:tc>
          <w:tcPr>
            <w:tcW w:w="0" w:type="auto"/>
            <w:vAlign w:val="center"/>
          </w:tcPr>
          <w:p w14:paraId="6BF5B195" w14:textId="77777777" w:rsidR="00340D24" w:rsidRPr="00DE36DB" w:rsidRDefault="00A024D7" w:rsidP="00340D24">
            <w:pPr>
              <w:jc w:val="center"/>
            </w:pPr>
            <w:r>
              <w:rPr>
                <w:rFonts w:hint="eastAsia"/>
              </w:rPr>
              <w:t>你的收益</w:t>
            </w:r>
          </w:p>
        </w:tc>
        <w:tc>
          <w:tcPr>
            <w:tcW w:w="0" w:type="auto"/>
            <w:vAlign w:val="center"/>
          </w:tcPr>
          <w:p w14:paraId="4BAA7FC3" w14:textId="77777777" w:rsidR="00340D24" w:rsidRDefault="00340D24" w:rsidP="00A024D7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 w:rsidR="00A024D7">
              <w:rPr>
                <w:highlight w:val="yellow"/>
              </w:rPr>
              <w:t>outcome=high</w:t>
            </w:r>
            <w:r>
              <w:rPr>
                <w:highlight w:val="yellow"/>
              </w:rPr>
              <w:t xml:space="preserve"> --&gt;</w:t>
            </w:r>
          </w:p>
        </w:tc>
        <w:tc>
          <w:tcPr>
            <w:tcW w:w="0" w:type="auto"/>
            <w:vAlign w:val="center"/>
          </w:tcPr>
          <w:p w14:paraId="66F44590" w14:textId="77777777" w:rsidR="00340D24" w:rsidRDefault="00A024D7" w:rsidP="00340D24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outcome=equal --&gt;</w:t>
            </w:r>
          </w:p>
        </w:tc>
      </w:tr>
      <w:tr w:rsidR="00340D24" w14:paraId="23D0D742" w14:textId="77777777" w:rsidTr="00CA4F2A">
        <w:trPr>
          <w:jc w:val="center"/>
        </w:trPr>
        <w:tc>
          <w:tcPr>
            <w:tcW w:w="0" w:type="auto"/>
            <w:vAlign w:val="center"/>
          </w:tcPr>
          <w:p w14:paraId="3C55D950" w14:textId="77777777" w:rsidR="00340D24" w:rsidRPr="00DE36DB" w:rsidRDefault="00A024D7" w:rsidP="00340D24">
            <w:pPr>
              <w:jc w:val="center"/>
            </w:pPr>
            <w:r>
              <w:rPr>
                <w:rFonts w:hint="eastAsia"/>
              </w:rPr>
              <w:t>配对者收益</w:t>
            </w:r>
          </w:p>
        </w:tc>
        <w:tc>
          <w:tcPr>
            <w:tcW w:w="0" w:type="auto"/>
            <w:vAlign w:val="center"/>
          </w:tcPr>
          <w:p w14:paraId="447EA2FC" w14:textId="77777777" w:rsidR="00340D24" w:rsidRPr="00B5578C" w:rsidRDefault="00A024D7" w:rsidP="00340D24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outcome=low --&gt;</w:t>
            </w:r>
          </w:p>
        </w:tc>
        <w:tc>
          <w:tcPr>
            <w:tcW w:w="0" w:type="auto"/>
            <w:vAlign w:val="center"/>
          </w:tcPr>
          <w:p w14:paraId="493F7DFB" w14:textId="77777777" w:rsidR="00340D24" w:rsidRPr="00B5578C" w:rsidRDefault="00A024D7" w:rsidP="00340D24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outcome=equal --&gt;</w:t>
            </w:r>
          </w:p>
        </w:tc>
      </w:tr>
      <w:tr w:rsidR="002533DA" w14:paraId="743B2F6C" w14:textId="77777777" w:rsidTr="00CA4F2A">
        <w:trPr>
          <w:jc w:val="center"/>
        </w:trPr>
        <w:tc>
          <w:tcPr>
            <w:tcW w:w="0" w:type="auto"/>
            <w:vAlign w:val="center"/>
          </w:tcPr>
          <w:p w14:paraId="1DDEC6FC" w14:textId="73BFADCE" w:rsidR="002533DA" w:rsidRDefault="005C4A45" w:rsidP="002533DA">
            <w:pPr>
              <w:jc w:val="center"/>
            </w:pPr>
            <w:ins w:id="139" w:author="Dept. of Econ." w:date="2023-05-28T10:09:00Z">
              <w:r>
                <w:rPr>
                  <w:rFonts w:hint="eastAsia"/>
                </w:rPr>
                <w:t>双方</w:t>
              </w:r>
            </w:ins>
            <w:r w:rsidR="002533DA">
              <w:rPr>
                <w:rFonts w:hint="eastAsia"/>
              </w:rPr>
              <w:t>总收益</w:t>
            </w:r>
          </w:p>
        </w:tc>
        <w:tc>
          <w:tcPr>
            <w:tcW w:w="0" w:type="auto"/>
            <w:vAlign w:val="center"/>
          </w:tcPr>
          <w:p w14:paraId="06847A62" w14:textId="77777777" w:rsidR="002533DA" w:rsidRDefault="002533DA" w:rsidP="002533DA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endowment=high --&gt;</w:t>
            </w:r>
          </w:p>
        </w:tc>
        <w:tc>
          <w:tcPr>
            <w:tcW w:w="0" w:type="auto"/>
            <w:vAlign w:val="center"/>
          </w:tcPr>
          <w:p w14:paraId="2357A3FF" w14:textId="77777777" w:rsidR="002533DA" w:rsidRPr="00B5578C" w:rsidRDefault="002533DA" w:rsidP="002533DA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endowment=low --&gt;</w:t>
            </w:r>
          </w:p>
        </w:tc>
      </w:tr>
    </w:tbl>
    <w:p w14:paraId="1D972E82" w14:textId="77777777" w:rsidR="00340D24" w:rsidRDefault="00340D24" w:rsidP="00340D24">
      <w:pPr>
        <w:rPr>
          <w:ins w:id="140" w:author="Weicheng Li" w:date="2023-05-28T12:19:00Z"/>
        </w:rPr>
      </w:pPr>
    </w:p>
    <w:p w14:paraId="0E4E3D14" w14:textId="66B3C1F4" w:rsidR="006C5CB9" w:rsidRPr="006C5CB9" w:rsidRDefault="006C5CB9" w:rsidP="006C5CB9">
      <w:pPr>
        <w:pStyle w:val="1"/>
        <w:rPr>
          <w:rFonts w:hint="eastAsia"/>
        </w:rPr>
        <w:pPrChange w:id="141" w:author="Weicheng Li" w:date="2023-05-28T12:19:00Z">
          <w:pPr/>
        </w:pPrChange>
      </w:pPr>
      <w:ins w:id="142" w:author="Weicheng Li" w:date="2023-05-28T12:19:00Z">
        <w:r>
          <w:t>2</w:t>
        </w:r>
      </w:ins>
      <w:ins w:id="143" w:author="Weicheng Li" w:date="2023-05-28T12:20:00Z">
        <w:r w:rsidR="00C770A0">
          <w:t>.2</w:t>
        </w:r>
      </w:ins>
      <w:ins w:id="144" w:author="Weicheng Li" w:date="2023-05-28T12:19:00Z">
        <w:r>
          <w:rPr>
            <w:rFonts w:hint="eastAsia"/>
          </w:rPr>
          <w:t>第一阶段决策</w:t>
        </w:r>
        <w:r w:rsidRPr="0097471C">
          <w:rPr>
            <w:rFonts w:hint="eastAsia"/>
            <w:highlight w:val="yellow"/>
          </w:rPr>
          <w:t>页</w:t>
        </w:r>
        <w:r>
          <w:rPr>
            <w:rFonts w:hint="eastAsia"/>
            <w:highlight w:val="yellow"/>
          </w:rPr>
          <w:t>（</w:t>
        </w:r>
      </w:ins>
      <w:commentRangeStart w:id="145"/>
      <w:ins w:id="146" w:author="Weicheng Li" w:date="2023-05-28T12:20:00Z">
        <w:r>
          <w:rPr>
            <w:rFonts w:hint="eastAsia"/>
            <w:highlight w:val="yellow"/>
          </w:rPr>
          <w:t>回应</w:t>
        </w:r>
      </w:ins>
      <w:ins w:id="147" w:author="Weicheng Li" w:date="2023-05-28T12:19:00Z">
        <w:r>
          <w:rPr>
            <w:rFonts w:hint="eastAsia"/>
            <w:highlight w:val="yellow"/>
          </w:rPr>
          <w:t>者</w:t>
        </w:r>
      </w:ins>
      <w:commentRangeEnd w:id="145"/>
      <w:ins w:id="148" w:author="Weicheng Li" w:date="2023-05-28T12:20:00Z">
        <w:r w:rsidR="00C770A0">
          <w:rPr>
            <w:rStyle w:val="ac"/>
            <w:rFonts w:ascii="Times New Roman" w:eastAsia="宋体" w:hAnsi="Times New Roman"/>
            <w:b w:val="0"/>
            <w:bCs w:val="0"/>
            <w:kern w:val="2"/>
          </w:rPr>
          <w:commentReference w:id="145"/>
        </w:r>
      </w:ins>
      <w:ins w:id="149" w:author="Weicheng Li" w:date="2023-05-28T12:19:00Z">
        <w:r>
          <w:rPr>
            <w:rFonts w:hint="eastAsia"/>
            <w:highlight w:val="yellow"/>
          </w:rPr>
          <w:t>）</w:t>
        </w:r>
      </w:ins>
    </w:p>
    <w:p w14:paraId="4BDFF6D6" w14:textId="77777777" w:rsidR="00E27146" w:rsidRPr="00A024D7" w:rsidRDefault="00E27146" w:rsidP="00E27146">
      <w:pPr>
        <w:ind w:firstLine="420"/>
        <w:rPr>
          <w:color w:val="FF0000"/>
        </w:rPr>
      </w:pPr>
      <w:r w:rsidRPr="00A024D7">
        <w:rPr>
          <w:color w:val="FF0000"/>
        </w:rPr>
        <w:t>（给</w:t>
      </w:r>
      <w:r>
        <w:rPr>
          <w:rFonts w:hint="eastAsia"/>
          <w:color w:val="FF0000"/>
        </w:rPr>
        <w:t>回应</w:t>
      </w:r>
      <w:r w:rsidRPr="00A024D7">
        <w:rPr>
          <w:color w:val="FF0000"/>
        </w:rPr>
        <w:t>者看）</w:t>
      </w:r>
    </w:p>
    <w:p w14:paraId="6A0D3FC3" w14:textId="77777777" w:rsidR="00E27146" w:rsidRDefault="00E27146" w:rsidP="00E27146">
      <w:pPr>
        <w:ind w:firstLine="420"/>
      </w:pPr>
      <w:r>
        <w:t>你是</w:t>
      </w:r>
      <w:r w:rsidRPr="00602050">
        <w:rPr>
          <w:rFonts w:hint="eastAsia"/>
          <w:highlight w:val="yellow"/>
        </w:rPr>
        <w:t xml:space="preserve">&lt;!-- </w:t>
      </w:r>
      <w:r w:rsidRPr="00602050">
        <w:rPr>
          <w:rFonts w:hint="eastAsia"/>
          <w:highlight w:val="yellow"/>
        </w:rPr>
        <w:t>插入变量</w:t>
      </w:r>
      <w:r>
        <w:rPr>
          <w:rFonts w:hint="eastAsia"/>
          <w:highlight w:val="yellow"/>
        </w:rPr>
        <w:t>role</w:t>
      </w:r>
      <w:r w:rsidRPr="00602050">
        <w:rPr>
          <w:highlight w:val="yellow"/>
        </w:rPr>
        <w:t xml:space="preserve"> --&gt;</w:t>
      </w:r>
      <w:r>
        <w:rPr>
          <w:highlight w:val="yellow"/>
        </w:rPr>
        <w:t>，提议者</w:t>
      </w:r>
      <w:r w:rsidR="00DA3645">
        <w:rPr>
          <w:highlight w:val="yellow"/>
        </w:rPr>
        <w:t>选择了下表中的</w:t>
      </w:r>
      <w:r w:rsidR="00DA3645">
        <w:rPr>
          <w:rFonts w:hint="eastAsia"/>
          <w:highlight w:val="yellow"/>
        </w:rPr>
        <w:t xml:space="preserve">&lt;!-- </w:t>
      </w:r>
      <w:r w:rsidR="00DA3645">
        <w:rPr>
          <w:rFonts w:hint="eastAsia"/>
          <w:highlight w:val="yellow"/>
        </w:rPr>
        <w:t>插入变量</w:t>
      </w:r>
      <w:r w:rsidR="00DA3645">
        <w:rPr>
          <w:highlight w:val="yellow"/>
        </w:rPr>
        <w:t>choice --&gt;</w:t>
      </w:r>
      <w:r>
        <w:rPr>
          <w:highlight w:val="yellow"/>
        </w:rPr>
        <w:t>。</w:t>
      </w:r>
    </w:p>
    <w:p w14:paraId="19541BBF" w14:textId="77777777" w:rsidR="00DA3645" w:rsidRDefault="00DA3645" w:rsidP="00DA3645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3534"/>
        <w:gridCol w:w="3467"/>
      </w:tblGrid>
      <w:tr w:rsidR="00DA3645" w14:paraId="19A44334" w14:textId="77777777" w:rsidTr="00CA4F2A">
        <w:trPr>
          <w:jc w:val="center"/>
        </w:trPr>
        <w:tc>
          <w:tcPr>
            <w:tcW w:w="0" w:type="auto"/>
            <w:vAlign w:val="center"/>
          </w:tcPr>
          <w:p w14:paraId="4AB9242F" w14:textId="77777777" w:rsidR="00DA3645" w:rsidRDefault="00DA3645" w:rsidP="00105B9F">
            <w:pPr>
              <w:jc w:val="center"/>
            </w:pPr>
            <w:r>
              <w:t>选择</w:t>
            </w:r>
          </w:p>
        </w:tc>
        <w:tc>
          <w:tcPr>
            <w:tcW w:w="0" w:type="auto"/>
            <w:vAlign w:val="center"/>
          </w:tcPr>
          <w:p w14:paraId="3BAE08F3" w14:textId="77777777" w:rsidR="00DA3645" w:rsidRDefault="00DA3645" w:rsidP="00105B9F">
            <w:pPr>
              <w:jc w:val="center"/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0" w:type="auto"/>
            <w:vAlign w:val="center"/>
          </w:tcPr>
          <w:p w14:paraId="1E9A1F02" w14:textId="77777777" w:rsidR="00DA3645" w:rsidRDefault="00DA3645" w:rsidP="00105B9F">
            <w:pPr>
              <w:jc w:val="center"/>
            </w:pPr>
            <w:r>
              <w:rPr>
                <w:rFonts w:hint="eastAsia"/>
                <w:b/>
              </w:rPr>
              <w:t>方案</w:t>
            </w:r>
            <w:r>
              <w:rPr>
                <w:b/>
              </w:rPr>
              <w:t>B</w:t>
            </w:r>
          </w:p>
        </w:tc>
      </w:tr>
      <w:tr w:rsidR="00DA3645" w14:paraId="06F91828" w14:textId="77777777" w:rsidTr="00CA4F2A">
        <w:trPr>
          <w:jc w:val="center"/>
        </w:trPr>
        <w:tc>
          <w:tcPr>
            <w:tcW w:w="0" w:type="auto"/>
            <w:vAlign w:val="center"/>
          </w:tcPr>
          <w:p w14:paraId="4DB2F390" w14:textId="77777777" w:rsidR="00DA3645" w:rsidRPr="00DE36DB" w:rsidRDefault="00DA3645" w:rsidP="00105B9F">
            <w:pPr>
              <w:jc w:val="center"/>
            </w:pPr>
            <w:r>
              <w:rPr>
                <w:rFonts w:hint="eastAsia"/>
              </w:rPr>
              <w:t>你的收益</w:t>
            </w:r>
          </w:p>
        </w:tc>
        <w:tc>
          <w:tcPr>
            <w:tcW w:w="0" w:type="auto"/>
            <w:vAlign w:val="center"/>
          </w:tcPr>
          <w:p w14:paraId="6536B4B3" w14:textId="77777777" w:rsidR="00DA3645" w:rsidRDefault="00DA3645" w:rsidP="00105B9F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outcome=low --&gt;</w:t>
            </w:r>
          </w:p>
        </w:tc>
        <w:tc>
          <w:tcPr>
            <w:tcW w:w="0" w:type="auto"/>
            <w:vAlign w:val="center"/>
          </w:tcPr>
          <w:p w14:paraId="7EBF2B9D" w14:textId="77777777" w:rsidR="00DA3645" w:rsidRDefault="00DA3645" w:rsidP="00105B9F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outcome=equal --&gt;</w:t>
            </w:r>
          </w:p>
        </w:tc>
      </w:tr>
      <w:tr w:rsidR="00DA3645" w14:paraId="536D3867" w14:textId="77777777" w:rsidTr="00CA4F2A">
        <w:trPr>
          <w:jc w:val="center"/>
        </w:trPr>
        <w:tc>
          <w:tcPr>
            <w:tcW w:w="0" w:type="auto"/>
            <w:vAlign w:val="center"/>
          </w:tcPr>
          <w:p w14:paraId="1D205C39" w14:textId="77777777" w:rsidR="00DA3645" w:rsidRPr="00DE36DB" w:rsidRDefault="00DA3645" w:rsidP="00105B9F">
            <w:pPr>
              <w:jc w:val="center"/>
            </w:pPr>
            <w:r>
              <w:rPr>
                <w:rFonts w:hint="eastAsia"/>
              </w:rPr>
              <w:t>配对者收益</w:t>
            </w:r>
          </w:p>
        </w:tc>
        <w:tc>
          <w:tcPr>
            <w:tcW w:w="0" w:type="auto"/>
            <w:vAlign w:val="center"/>
          </w:tcPr>
          <w:p w14:paraId="7D7EB831" w14:textId="77777777" w:rsidR="00DA3645" w:rsidRPr="00B5578C" w:rsidRDefault="00DA3645" w:rsidP="00105B9F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outcome=high --&gt;</w:t>
            </w:r>
          </w:p>
        </w:tc>
        <w:tc>
          <w:tcPr>
            <w:tcW w:w="0" w:type="auto"/>
            <w:vAlign w:val="center"/>
          </w:tcPr>
          <w:p w14:paraId="016D2691" w14:textId="77777777" w:rsidR="00DA3645" w:rsidRPr="00B5578C" w:rsidRDefault="00DA3645" w:rsidP="00105B9F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outcome=equal --&gt;</w:t>
            </w:r>
          </w:p>
        </w:tc>
      </w:tr>
      <w:tr w:rsidR="00DA3645" w14:paraId="0CC1545D" w14:textId="77777777" w:rsidTr="00CA4F2A">
        <w:trPr>
          <w:jc w:val="center"/>
        </w:trPr>
        <w:tc>
          <w:tcPr>
            <w:tcW w:w="0" w:type="auto"/>
            <w:vAlign w:val="center"/>
          </w:tcPr>
          <w:p w14:paraId="2019BC4F" w14:textId="79556573" w:rsidR="00DA3645" w:rsidRDefault="005C4A45" w:rsidP="00105B9F">
            <w:pPr>
              <w:jc w:val="center"/>
            </w:pPr>
            <w:ins w:id="150" w:author="Dept. of Econ." w:date="2023-05-28T10:09:00Z">
              <w:r>
                <w:rPr>
                  <w:rFonts w:hint="eastAsia"/>
                </w:rPr>
                <w:t>双方</w:t>
              </w:r>
            </w:ins>
            <w:r w:rsidR="00DA3645">
              <w:rPr>
                <w:rFonts w:hint="eastAsia"/>
              </w:rPr>
              <w:t>总收益</w:t>
            </w:r>
          </w:p>
        </w:tc>
        <w:tc>
          <w:tcPr>
            <w:tcW w:w="0" w:type="auto"/>
            <w:vAlign w:val="center"/>
          </w:tcPr>
          <w:p w14:paraId="1659EF6E" w14:textId="77777777" w:rsidR="00DA3645" w:rsidRDefault="00DA3645" w:rsidP="00105B9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endowment=high --&gt;</w:t>
            </w:r>
          </w:p>
        </w:tc>
        <w:tc>
          <w:tcPr>
            <w:tcW w:w="0" w:type="auto"/>
            <w:vAlign w:val="center"/>
          </w:tcPr>
          <w:p w14:paraId="13430271" w14:textId="77777777" w:rsidR="00DA3645" w:rsidRPr="00B5578C" w:rsidRDefault="00DA3645" w:rsidP="00105B9F">
            <w:pPr>
              <w:jc w:val="center"/>
            </w:pP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>
              <w:rPr>
                <w:highlight w:val="yellow"/>
              </w:rPr>
              <w:t>endowment=low --&gt;</w:t>
            </w:r>
          </w:p>
        </w:tc>
      </w:tr>
    </w:tbl>
    <w:p w14:paraId="6FCE26CF" w14:textId="77777777" w:rsidR="00DA3645" w:rsidRDefault="00DA3645" w:rsidP="00DA3645"/>
    <w:p w14:paraId="52B3C7C9" w14:textId="77777777" w:rsidR="00DA3645" w:rsidRDefault="00DA3645" w:rsidP="00DA3645">
      <w:pPr>
        <w:ind w:firstLine="420"/>
      </w:pPr>
      <w:r>
        <w:t>请你决定是否接受提议者的分配方案？</w:t>
      </w:r>
    </w:p>
    <w:p w14:paraId="56045C22" w14:textId="77777777" w:rsidR="00DA3645" w:rsidRDefault="00DA3645" w:rsidP="00DA3645">
      <w:pPr>
        <w:ind w:firstLine="420"/>
        <w:rPr>
          <w:color w:val="FF0000"/>
        </w:rPr>
      </w:pPr>
      <w:r>
        <w:rPr>
          <w:rFonts w:ascii="Segoe UI Symbol" w:hAnsi="Segoe UI Symbol" w:cs="Segoe UI Symbol"/>
        </w:rPr>
        <w:t xml:space="preserve">⭕ </w:t>
      </w:r>
      <w:r>
        <w:rPr>
          <w:rFonts w:ascii="Segoe UI Symbol" w:hAnsi="Segoe UI Symbol" w:cs="Segoe UI Symbol"/>
        </w:rPr>
        <w:t>接受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 ⭕</w:t>
      </w:r>
      <w:r>
        <w:rPr>
          <w:rFonts w:ascii="Segoe UI Symbol" w:hAnsi="Segoe UI Symbol" w:cs="Segoe UI Symbol"/>
        </w:rPr>
        <w:t>拒绝</w:t>
      </w:r>
    </w:p>
    <w:p w14:paraId="004F76B2" w14:textId="77777777" w:rsidR="00E27146" w:rsidRDefault="00E27146" w:rsidP="00E27146"/>
    <w:p w14:paraId="03894530" w14:textId="77777777" w:rsidR="00340D24" w:rsidRDefault="00340D24" w:rsidP="00340D24">
      <w:pPr>
        <w:ind w:firstLine="420"/>
      </w:pPr>
      <w:r>
        <w:t>如果有疑问，请举手示意。若没有问题，</w:t>
      </w:r>
      <w:r w:rsidRPr="00DE36DB">
        <w:t>请点击</w:t>
      </w:r>
      <w:r w:rsidRPr="00DE36DB">
        <w:rPr>
          <w:rFonts w:ascii="宋体" w:hAnsi="宋体" w:hint="eastAsia"/>
        </w:rPr>
        <w:t>○选择方案</w:t>
      </w:r>
      <w:r>
        <w:t>。</w:t>
      </w:r>
    </w:p>
    <w:p w14:paraId="442FF098" w14:textId="77777777" w:rsidR="00340D24" w:rsidRPr="00DE36DB" w:rsidRDefault="00340D24" w:rsidP="00340D24"/>
    <w:p w14:paraId="7E2DDB3B" w14:textId="77777777" w:rsidR="00340D24" w:rsidRDefault="00340D24" w:rsidP="00340D24">
      <w:pPr>
        <w:pStyle w:val="1"/>
      </w:pPr>
      <w:r>
        <w:lastRenderedPageBreak/>
        <w:t>3</w:t>
      </w:r>
      <w:r>
        <w:rPr>
          <w:rFonts w:hint="eastAsia"/>
        </w:rPr>
        <w:t>第一阶段反馈</w:t>
      </w:r>
      <w:r w:rsidRPr="0097471C">
        <w:rPr>
          <w:rFonts w:hint="eastAsia"/>
          <w:highlight w:val="yellow"/>
        </w:rPr>
        <w:t>页</w:t>
      </w:r>
    </w:p>
    <w:p w14:paraId="40406297" w14:textId="77777777" w:rsidR="00340D24" w:rsidRDefault="00340D24" w:rsidP="00340D24">
      <w:pPr>
        <w:ind w:firstLine="420"/>
        <w:rPr>
          <w:color w:val="FF0000"/>
        </w:rPr>
      </w:pPr>
      <w:r w:rsidRPr="00B75983">
        <w:rPr>
          <w:color w:val="FF0000"/>
        </w:rPr>
        <w:t>标题：</w:t>
      </w:r>
      <w:r w:rsidRPr="00D93A40"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第一阶段决策结果</w:t>
      </w:r>
    </w:p>
    <w:p w14:paraId="011313F3" w14:textId="77777777" w:rsidR="00B07D33" w:rsidRDefault="00B07D33" w:rsidP="00340D24">
      <w:pPr>
        <w:ind w:firstLine="420"/>
        <w:rPr>
          <w:color w:val="FF0000"/>
        </w:rPr>
      </w:pPr>
      <w:r>
        <w:rPr>
          <w:color w:val="FF0000"/>
        </w:rPr>
        <w:t>（给提议者看）</w:t>
      </w:r>
    </w:p>
    <w:p w14:paraId="53F103A1" w14:textId="77777777" w:rsidR="00340D24" w:rsidRPr="00DE36DB" w:rsidRDefault="00340D24" w:rsidP="00340D24">
      <w:pPr>
        <w:ind w:firstLine="420"/>
      </w:pPr>
      <w:r w:rsidRPr="00DE36DB">
        <w:t>你选择</w:t>
      </w:r>
      <w:r>
        <w:t>了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 w:rsidRPr="00DE36DB">
        <w:rPr>
          <w:highlight w:val="yellow"/>
        </w:rPr>
        <w:t>choice</w:t>
      </w:r>
      <w:r w:rsidRPr="00DE36DB">
        <w:rPr>
          <w:rFonts w:hint="eastAsia"/>
          <w:highlight w:val="yellow"/>
        </w:rPr>
        <w:t xml:space="preserve"> --&gt;</w:t>
      </w:r>
      <w:r>
        <w:t>，配对者</w:t>
      </w:r>
      <w:r w:rsidRPr="00DE36DB">
        <w:t>选择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 w:rsidR="00B07D33">
        <w:rPr>
          <w:highlight w:val="yellow"/>
        </w:rPr>
        <w:t>respond</w:t>
      </w:r>
      <w:r w:rsidRPr="00DE36DB">
        <w:rPr>
          <w:rFonts w:hint="eastAsia"/>
          <w:highlight w:val="yellow"/>
        </w:rPr>
        <w:t xml:space="preserve"> --&gt;</w:t>
      </w:r>
      <w:r w:rsidR="00B07D33">
        <w:rPr>
          <w:rFonts w:hint="eastAsia"/>
          <w:highlight w:val="yellow"/>
        </w:rPr>
        <w:t>该提案</w:t>
      </w:r>
    </w:p>
    <w:p w14:paraId="602513B9" w14:textId="77777777" w:rsidR="00340D24" w:rsidRDefault="00340D24" w:rsidP="00340D24">
      <w:pPr>
        <w:ind w:firstLine="420"/>
      </w:pPr>
      <w:r>
        <w:t>你实现的收益是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Pr="00244D89">
        <w:t>代币</w:t>
      </w:r>
    </w:p>
    <w:p w14:paraId="09729C84" w14:textId="77777777" w:rsidR="00340D24" w:rsidRDefault="00340D24" w:rsidP="00340D24">
      <w:pPr>
        <w:ind w:firstLine="420"/>
      </w:pPr>
      <w:r>
        <w:t>配对者实现的收益是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Pr="00244D89">
        <w:t>代币</w:t>
      </w:r>
    </w:p>
    <w:p w14:paraId="0CEB348B" w14:textId="77777777" w:rsidR="00B07D33" w:rsidRDefault="00B07D33" w:rsidP="00340D24">
      <w:pPr>
        <w:ind w:firstLine="420"/>
      </w:pPr>
    </w:p>
    <w:p w14:paraId="364B8200" w14:textId="77777777" w:rsidR="00B07D33" w:rsidRDefault="00B07D33" w:rsidP="00B07D33">
      <w:pPr>
        <w:ind w:firstLine="420"/>
        <w:rPr>
          <w:color w:val="FF0000"/>
        </w:rPr>
      </w:pPr>
      <w:r>
        <w:rPr>
          <w:color w:val="FF0000"/>
        </w:rPr>
        <w:t>（给回应者看）</w:t>
      </w:r>
    </w:p>
    <w:p w14:paraId="09C71B1C" w14:textId="77777777" w:rsidR="00B07D33" w:rsidRPr="00DE36DB" w:rsidRDefault="00B07D33" w:rsidP="00B07D33">
      <w:pPr>
        <w:ind w:firstLine="420"/>
      </w:pPr>
      <w:r>
        <w:t>配对者</w:t>
      </w:r>
      <w:r w:rsidRPr="00DE36DB">
        <w:t>选择</w:t>
      </w:r>
      <w:r>
        <w:t>了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 w:rsidRPr="00DE36DB">
        <w:rPr>
          <w:highlight w:val="yellow"/>
        </w:rPr>
        <w:t>choice</w:t>
      </w:r>
      <w:r w:rsidRPr="00DE36DB">
        <w:rPr>
          <w:rFonts w:hint="eastAsia"/>
          <w:highlight w:val="yellow"/>
        </w:rPr>
        <w:t xml:space="preserve"> --&gt;</w:t>
      </w:r>
      <w:r>
        <w:t>，你</w:t>
      </w:r>
      <w:r w:rsidRPr="00DE36DB">
        <w:t>选择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>
        <w:rPr>
          <w:highlight w:val="yellow"/>
        </w:rPr>
        <w:t>respond</w:t>
      </w:r>
      <w:r w:rsidRPr="00DE36DB">
        <w:rPr>
          <w:rFonts w:hint="eastAsia"/>
          <w:highlight w:val="yellow"/>
        </w:rPr>
        <w:t xml:space="preserve"> --&gt;</w:t>
      </w:r>
      <w:r>
        <w:rPr>
          <w:rFonts w:hint="eastAsia"/>
          <w:highlight w:val="yellow"/>
        </w:rPr>
        <w:t>该提案</w:t>
      </w:r>
    </w:p>
    <w:p w14:paraId="3667C43C" w14:textId="77777777" w:rsidR="00B07D33" w:rsidRDefault="00B07D33" w:rsidP="00B07D33">
      <w:pPr>
        <w:ind w:firstLine="420"/>
      </w:pPr>
      <w:r>
        <w:t>你实现的收益是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Pr="00244D89">
        <w:t>代币</w:t>
      </w:r>
    </w:p>
    <w:p w14:paraId="45DFFB14" w14:textId="77777777" w:rsidR="00B07D33" w:rsidRDefault="00B07D33" w:rsidP="00B07D33">
      <w:pPr>
        <w:ind w:firstLine="420"/>
      </w:pPr>
      <w:r>
        <w:t>配对者实现的收益是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Pr="00244D89">
        <w:t>代币</w:t>
      </w:r>
    </w:p>
    <w:p w14:paraId="3CAFFA78" w14:textId="77777777" w:rsidR="00B07D33" w:rsidRPr="00B07D33" w:rsidRDefault="00B07D33" w:rsidP="00340D24">
      <w:pPr>
        <w:ind w:firstLine="420"/>
      </w:pPr>
    </w:p>
    <w:p w14:paraId="46289D05" w14:textId="77777777" w:rsidR="00340D24" w:rsidRPr="00DE36DB" w:rsidRDefault="00340D24" w:rsidP="00340D24">
      <w:pPr>
        <w:ind w:firstLine="420"/>
      </w:pPr>
    </w:p>
    <w:p w14:paraId="1F1C90FA" w14:textId="77777777" w:rsidR="00340D24" w:rsidRPr="00400ABE" w:rsidRDefault="00340D24" w:rsidP="00340D24">
      <w:pPr>
        <w:pStyle w:val="1"/>
      </w:pPr>
      <w:r>
        <w:t>4</w:t>
      </w:r>
      <w:r>
        <w:rPr>
          <w:rFonts w:hint="eastAsia"/>
        </w:rPr>
        <w:t>第二阶段决策</w:t>
      </w:r>
      <w:r w:rsidRPr="0097471C">
        <w:rPr>
          <w:rFonts w:hint="eastAsia"/>
          <w:highlight w:val="yellow"/>
        </w:rPr>
        <w:t>页</w:t>
      </w:r>
    </w:p>
    <w:p w14:paraId="25F2773A" w14:textId="77777777" w:rsidR="00340D24" w:rsidRPr="00147CC2" w:rsidRDefault="00340D24" w:rsidP="00340D24">
      <w:pPr>
        <w:ind w:firstLine="420"/>
      </w:pPr>
      <w:r w:rsidRPr="00B75983">
        <w:rPr>
          <w:color w:val="FF0000"/>
        </w:rPr>
        <w:t>标题：</w:t>
      </w:r>
      <w:r>
        <w:rPr>
          <w:color w:val="FF0000"/>
        </w:rPr>
        <w:t>任务二</w:t>
      </w:r>
      <w:r w:rsidRPr="00D93A40"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第二阶段</w:t>
      </w:r>
    </w:p>
    <w:p w14:paraId="61D4AC95" w14:textId="6170C7F3" w:rsidR="00340D24" w:rsidRDefault="00340D24" w:rsidP="00340D24">
      <w:pPr>
        <w:ind w:firstLine="420"/>
      </w:pPr>
      <w:r>
        <w:t>现在开始</w:t>
      </w:r>
      <w:ins w:id="151" w:author="Dept. of Econ." w:date="2023-05-28T10:11:00Z">
        <w:r w:rsidR="005C4A45">
          <w:rPr>
            <w:rFonts w:hint="eastAsia"/>
          </w:rPr>
          <w:t>本轮</w:t>
        </w:r>
      </w:ins>
      <w:r>
        <w:t>第二阶段决策。</w:t>
      </w:r>
    </w:p>
    <w:p w14:paraId="36EDB908" w14:textId="77777777" w:rsidR="00B07D33" w:rsidRPr="00B07D33" w:rsidRDefault="00B07D33" w:rsidP="00340D24">
      <w:pPr>
        <w:ind w:firstLine="420"/>
        <w:rPr>
          <w:color w:val="FF0000"/>
        </w:rPr>
      </w:pPr>
      <w:r w:rsidRPr="00B07D33">
        <w:rPr>
          <w:color w:val="FF0000"/>
        </w:rPr>
        <w:t>（给提议者看）</w:t>
      </w:r>
    </w:p>
    <w:p w14:paraId="58E026C5" w14:textId="77777777" w:rsidR="00340D24" w:rsidRDefault="00340D24" w:rsidP="00340D24">
      <w:pPr>
        <w:ind w:firstLine="420"/>
      </w:pPr>
      <w:r>
        <w:t>你已实现的收益是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Pr="00F00515">
        <w:t>代币</w:t>
      </w:r>
    </w:p>
    <w:p w14:paraId="2A3C3C9E" w14:textId="77777777" w:rsidR="00340D24" w:rsidRDefault="00340D24" w:rsidP="00340D24">
      <w:pPr>
        <w:ind w:firstLine="420"/>
      </w:pPr>
      <w:r>
        <w:t>配对者已实现的收益是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Pr="00F00515">
        <w:t>代币</w:t>
      </w:r>
    </w:p>
    <w:p w14:paraId="63EE4633" w14:textId="77777777" w:rsidR="00B07D33" w:rsidRDefault="00B07D33" w:rsidP="00B07D33">
      <w:pPr>
        <w:spacing w:line="380" w:lineRule="exact"/>
        <w:ind w:firstLine="420"/>
        <w:rPr>
          <w:szCs w:val="24"/>
        </w:rPr>
      </w:pPr>
      <w:r>
        <w:rPr>
          <w:szCs w:val="24"/>
        </w:rPr>
        <w:t>你愿意转移</w:t>
      </w:r>
      <w:r w:rsidRPr="00852FCF">
        <w:rPr>
          <w:rFonts w:hint="eastAsia"/>
          <w:szCs w:val="24"/>
          <w:highlight w:val="yellow"/>
        </w:rPr>
        <w:t>&lt;!</w:t>
      </w:r>
      <w:r w:rsidRPr="00852FCF">
        <w:rPr>
          <w:szCs w:val="24"/>
          <w:highlight w:val="yellow"/>
        </w:rPr>
        <w:t>—</w:t>
      </w:r>
      <w:r w:rsidRPr="00852FCF">
        <w:rPr>
          <w:rFonts w:hint="eastAsia"/>
          <w:szCs w:val="24"/>
          <w:highlight w:val="yellow"/>
        </w:rPr>
        <w:t>输入</w:t>
      </w:r>
      <w:r>
        <w:rPr>
          <w:szCs w:val="24"/>
          <w:highlight w:val="yellow"/>
        </w:rPr>
        <w:t>offer</w:t>
      </w:r>
      <w:r w:rsidRPr="00852FCF">
        <w:rPr>
          <w:szCs w:val="24"/>
          <w:highlight w:val="yellow"/>
        </w:rPr>
        <w:t xml:space="preserve"> --&gt;</w:t>
      </w:r>
      <w:r w:rsidRPr="00852FCF">
        <w:rPr>
          <w:szCs w:val="24"/>
        </w:rPr>
        <w:t>代币</w:t>
      </w:r>
      <w:r>
        <w:rPr>
          <w:szCs w:val="24"/>
        </w:rPr>
        <w:t>给配对者</w:t>
      </w:r>
    </w:p>
    <w:p w14:paraId="4707F356" w14:textId="77777777" w:rsidR="00340D24" w:rsidRDefault="00340D24" w:rsidP="00340D24">
      <w:pPr>
        <w:ind w:firstLine="420"/>
      </w:pPr>
    </w:p>
    <w:p w14:paraId="170EF7CC" w14:textId="77777777" w:rsidR="00B07D33" w:rsidRPr="00B07D33" w:rsidRDefault="00B07D33" w:rsidP="00B07D33">
      <w:pPr>
        <w:ind w:firstLine="420"/>
        <w:rPr>
          <w:color w:val="FF0000"/>
        </w:rPr>
      </w:pPr>
      <w:r w:rsidRPr="00B07D33">
        <w:rPr>
          <w:color w:val="FF0000"/>
        </w:rPr>
        <w:t>（给</w:t>
      </w:r>
      <w:r>
        <w:rPr>
          <w:color w:val="FF0000"/>
        </w:rPr>
        <w:t>回应</w:t>
      </w:r>
      <w:r w:rsidRPr="00B07D33">
        <w:rPr>
          <w:color w:val="FF0000"/>
        </w:rPr>
        <w:t>者看）</w:t>
      </w:r>
    </w:p>
    <w:p w14:paraId="34450083" w14:textId="77777777" w:rsidR="00B07D33" w:rsidRDefault="00B07D33" w:rsidP="00B07D33">
      <w:pPr>
        <w:ind w:firstLine="420"/>
      </w:pPr>
      <w:r>
        <w:t>你已实现的收益是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Pr="00F00515">
        <w:t>代币</w:t>
      </w:r>
    </w:p>
    <w:p w14:paraId="56316C4B" w14:textId="77777777" w:rsidR="00B07D33" w:rsidRDefault="00B07D33" w:rsidP="00B07D33">
      <w:pPr>
        <w:ind w:firstLine="420"/>
      </w:pPr>
      <w:r>
        <w:t>配对者已实现的收益是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Pr="00F00515">
        <w:t>代币</w:t>
      </w:r>
    </w:p>
    <w:p w14:paraId="411456C2" w14:textId="77777777" w:rsidR="00B07D33" w:rsidRDefault="00B07D33" w:rsidP="00B07D33">
      <w:pPr>
        <w:spacing w:line="380" w:lineRule="exact"/>
        <w:ind w:firstLine="420"/>
        <w:rPr>
          <w:szCs w:val="24"/>
        </w:rPr>
      </w:pPr>
      <w:r>
        <w:rPr>
          <w:szCs w:val="24"/>
        </w:rPr>
        <w:t>请问：</w:t>
      </w:r>
    </w:p>
    <w:p w14:paraId="44511E54" w14:textId="77777777" w:rsidR="00B07D33" w:rsidRPr="00991755" w:rsidRDefault="00B07D33" w:rsidP="00B07D33">
      <w:pPr>
        <w:spacing w:line="380" w:lineRule="exact"/>
        <w:ind w:firstLine="420"/>
        <w:rPr>
          <w:szCs w:val="24"/>
        </w:rPr>
      </w:pPr>
      <w:r>
        <w:rPr>
          <w:rFonts w:hint="eastAsia"/>
          <w:szCs w:val="24"/>
        </w:rPr>
        <w:t>1.</w:t>
      </w:r>
      <w:r>
        <w:rPr>
          <w:szCs w:val="24"/>
        </w:rPr>
        <w:t xml:space="preserve"> </w:t>
      </w:r>
      <w:r>
        <w:rPr>
          <w:szCs w:val="24"/>
        </w:rPr>
        <w:t>你希望配对者转移</w:t>
      </w:r>
      <w:r w:rsidRPr="00852FCF">
        <w:rPr>
          <w:rFonts w:hint="eastAsia"/>
          <w:szCs w:val="24"/>
          <w:highlight w:val="yellow"/>
        </w:rPr>
        <w:t>&lt;!</w:t>
      </w:r>
      <w:r w:rsidRPr="00852FCF">
        <w:rPr>
          <w:szCs w:val="24"/>
          <w:highlight w:val="yellow"/>
        </w:rPr>
        <w:t>—</w:t>
      </w:r>
      <w:r w:rsidRPr="00852FCF">
        <w:rPr>
          <w:rFonts w:hint="eastAsia"/>
          <w:szCs w:val="24"/>
          <w:highlight w:val="yellow"/>
        </w:rPr>
        <w:t>输入</w:t>
      </w:r>
      <w:r>
        <w:rPr>
          <w:szCs w:val="24"/>
          <w:highlight w:val="yellow"/>
        </w:rPr>
        <w:t>expect</w:t>
      </w:r>
      <w:r w:rsidRPr="00852FCF">
        <w:rPr>
          <w:szCs w:val="24"/>
          <w:highlight w:val="yellow"/>
        </w:rPr>
        <w:t xml:space="preserve"> --&gt;</w:t>
      </w:r>
      <w:r w:rsidRPr="00852FCF">
        <w:rPr>
          <w:szCs w:val="24"/>
        </w:rPr>
        <w:t>代币</w:t>
      </w:r>
      <w:r>
        <w:rPr>
          <w:szCs w:val="24"/>
        </w:rPr>
        <w:t>给你</w:t>
      </w:r>
    </w:p>
    <w:p w14:paraId="77054BC9" w14:textId="77777777" w:rsidR="00B07D33" w:rsidRDefault="00B07D33" w:rsidP="00B07D33">
      <w:pPr>
        <w:spacing w:line="380" w:lineRule="exact"/>
        <w:ind w:firstLine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 w:rsidRPr="00852FCF">
        <w:rPr>
          <w:szCs w:val="24"/>
        </w:rPr>
        <w:t>你猜测</w:t>
      </w:r>
      <w:r>
        <w:rPr>
          <w:szCs w:val="24"/>
        </w:rPr>
        <w:t>配对者实际将转移</w:t>
      </w:r>
      <w:r w:rsidRPr="00852FCF">
        <w:rPr>
          <w:rFonts w:hint="eastAsia"/>
          <w:szCs w:val="24"/>
          <w:highlight w:val="yellow"/>
        </w:rPr>
        <w:t>&lt;!</w:t>
      </w:r>
      <w:r>
        <w:rPr>
          <w:szCs w:val="24"/>
          <w:highlight w:val="yellow"/>
        </w:rPr>
        <w:t>—</w:t>
      </w:r>
      <w:r>
        <w:rPr>
          <w:szCs w:val="24"/>
          <w:highlight w:val="yellow"/>
        </w:rPr>
        <w:t>输入</w:t>
      </w:r>
      <w:r>
        <w:rPr>
          <w:szCs w:val="24"/>
          <w:highlight w:val="yellow"/>
        </w:rPr>
        <w:t>guess</w:t>
      </w:r>
      <w:r w:rsidRPr="00852FCF">
        <w:rPr>
          <w:szCs w:val="24"/>
          <w:highlight w:val="yellow"/>
        </w:rPr>
        <w:t xml:space="preserve"> --&gt;</w:t>
      </w:r>
      <w:r w:rsidRPr="00852FCF">
        <w:rPr>
          <w:szCs w:val="24"/>
        </w:rPr>
        <w:t>代币</w:t>
      </w:r>
      <w:r>
        <w:rPr>
          <w:szCs w:val="24"/>
        </w:rPr>
        <w:t>给你</w:t>
      </w:r>
    </w:p>
    <w:p w14:paraId="213964F8" w14:textId="77777777" w:rsidR="00B07D33" w:rsidRPr="00B07D33" w:rsidRDefault="00B07D33" w:rsidP="00340D24">
      <w:pPr>
        <w:ind w:firstLine="420"/>
      </w:pPr>
    </w:p>
    <w:p w14:paraId="31E336D1" w14:textId="77777777" w:rsidR="00340D24" w:rsidRPr="00326EAB" w:rsidRDefault="00340D24" w:rsidP="00340D24"/>
    <w:p w14:paraId="74BAB6A8" w14:textId="77777777" w:rsidR="00340D24" w:rsidRDefault="00340D24" w:rsidP="00340D24">
      <w:pPr>
        <w:ind w:firstLine="420"/>
      </w:pPr>
      <w:r>
        <w:t>如果有疑问，请举手示意。若没有问题，</w:t>
      </w:r>
      <w:r w:rsidRPr="00DE36DB">
        <w:t>请点击</w:t>
      </w:r>
      <w:r w:rsidRPr="00DE36DB">
        <w:rPr>
          <w:rFonts w:ascii="宋体" w:hAnsi="宋体" w:hint="eastAsia"/>
        </w:rPr>
        <w:t>○选择方案</w:t>
      </w:r>
      <w:r>
        <w:t>。</w:t>
      </w:r>
    </w:p>
    <w:p w14:paraId="39FE36DB" w14:textId="77777777" w:rsidR="00340D24" w:rsidRPr="00DE36DB" w:rsidRDefault="00340D24" w:rsidP="00340D24"/>
    <w:p w14:paraId="688B31B8" w14:textId="77777777" w:rsidR="00340D24" w:rsidRDefault="00340D24" w:rsidP="00340D24">
      <w:pPr>
        <w:pStyle w:val="1"/>
      </w:pPr>
      <w:r>
        <w:t>5</w:t>
      </w:r>
      <w:r>
        <w:rPr>
          <w:rFonts w:hint="eastAsia"/>
        </w:rPr>
        <w:t>第二阶段反馈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14:paraId="3EFF4898" w14:textId="77777777" w:rsidR="00340D24" w:rsidRDefault="00340D24" w:rsidP="00340D24">
      <w:pPr>
        <w:ind w:firstLine="420"/>
        <w:rPr>
          <w:color w:val="FF0000"/>
        </w:rPr>
      </w:pPr>
      <w:r w:rsidRPr="00B75983">
        <w:rPr>
          <w:color w:val="FF0000"/>
        </w:rPr>
        <w:t>标题：</w:t>
      </w:r>
      <w:r>
        <w:rPr>
          <w:color w:val="FF0000"/>
        </w:rPr>
        <w:t>任务二</w:t>
      </w:r>
      <w:r w:rsidRPr="00D93A40"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决策结果及收益</w:t>
      </w:r>
    </w:p>
    <w:p w14:paraId="6290C682" w14:textId="77777777" w:rsidR="00340D24" w:rsidRDefault="00340D24" w:rsidP="00340D24">
      <w:pPr>
        <w:ind w:firstLine="420"/>
        <w:rPr>
          <w:color w:val="FF0000"/>
        </w:rPr>
      </w:pPr>
    </w:p>
    <w:p w14:paraId="671C5A84" w14:textId="77777777" w:rsidR="00340D24" w:rsidRDefault="008779C9" w:rsidP="00340D24">
      <w:r>
        <w:rPr>
          <w:rFonts w:hint="eastAsia"/>
          <w:highlight w:val="yellow"/>
        </w:rPr>
        <w:lastRenderedPageBreak/>
        <w:t>（回应者</w:t>
      </w:r>
      <w:r w:rsidR="00340D24" w:rsidRPr="00253F6B">
        <w:rPr>
          <w:rFonts w:hint="eastAsia"/>
          <w:highlight w:val="yellow"/>
        </w:rPr>
        <w:t>显示如下内容）</w:t>
      </w:r>
    </w:p>
    <w:p w14:paraId="45C96C5E" w14:textId="77777777" w:rsidR="00340D24" w:rsidRPr="00852FCF" w:rsidRDefault="00340D24" w:rsidP="00340D24">
      <w:pPr>
        <w:ind w:firstLine="420"/>
      </w:pPr>
      <w:r>
        <w:rPr>
          <w:rFonts w:hint="eastAsia"/>
        </w:rPr>
        <w:t>配对者已转移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 w:rsidR="00CA4F2A">
        <w:rPr>
          <w:highlight w:val="yellow"/>
        </w:rPr>
        <w:t>offer</w:t>
      </w:r>
      <w:r w:rsidRPr="00DE36DB">
        <w:rPr>
          <w:rFonts w:hint="eastAsia"/>
          <w:highlight w:val="yellow"/>
        </w:rPr>
        <w:t xml:space="preserve"> --&gt;</w:t>
      </w:r>
      <w:r w:rsidRPr="00253F6B">
        <w:rPr>
          <w:rFonts w:hint="eastAsia"/>
        </w:rPr>
        <w:t>代币给你</w:t>
      </w:r>
    </w:p>
    <w:p w14:paraId="5B4F39FF" w14:textId="77777777" w:rsidR="00340D24" w:rsidRDefault="00340D24" w:rsidP="00340D24">
      <w:pPr>
        <w:ind w:firstLine="420"/>
      </w:pPr>
      <w:r>
        <w:t>你在本轮最终获得收益为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>
        <w:rPr>
          <w:highlight w:val="yellow"/>
        </w:rPr>
        <w:t>revenue</w:t>
      </w:r>
      <w:r w:rsidRPr="00DE36DB">
        <w:rPr>
          <w:rFonts w:hint="eastAsia"/>
          <w:highlight w:val="yellow"/>
        </w:rPr>
        <w:t xml:space="preserve"> --&gt;</w:t>
      </w:r>
      <w:r>
        <w:t>代币</w:t>
      </w:r>
    </w:p>
    <w:p w14:paraId="0970E267" w14:textId="77777777" w:rsidR="00340D24" w:rsidRDefault="00340D24" w:rsidP="00340D24">
      <w:pPr>
        <w:ind w:firstLine="420"/>
      </w:pPr>
    </w:p>
    <w:p w14:paraId="4AAA3912" w14:textId="77777777" w:rsidR="00340D24" w:rsidRDefault="008779C9" w:rsidP="00340D24">
      <w:pPr>
        <w:rPr>
          <w:highlight w:val="yellow"/>
        </w:rPr>
      </w:pPr>
      <w:r>
        <w:rPr>
          <w:highlight w:val="yellow"/>
        </w:rPr>
        <w:t>（提议者</w:t>
      </w:r>
      <w:r w:rsidR="00340D24">
        <w:rPr>
          <w:highlight w:val="yellow"/>
        </w:rPr>
        <w:t>显示如下内容）</w:t>
      </w:r>
    </w:p>
    <w:p w14:paraId="7F5C5575" w14:textId="77777777" w:rsidR="00340D24" w:rsidRPr="00852FCF" w:rsidRDefault="00340D24" w:rsidP="00340D24">
      <w:pPr>
        <w:ind w:firstLine="420"/>
      </w:pPr>
      <w:r>
        <w:t>你已转移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 w:rsidR="00CA4F2A">
        <w:rPr>
          <w:highlight w:val="yellow"/>
        </w:rPr>
        <w:t>offer</w:t>
      </w:r>
      <w:r w:rsidRPr="00DE36DB">
        <w:rPr>
          <w:rFonts w:hint="eastAsia"/>
          <w:highlight w:val="yellow"/>
        </w:rPr>
        <w:t xml:space="preserve"> --&gt;</w:t>
      </w:r>
      <w:r w:rsidRPr="00253F6B">
        <w:rPr>
          <w:rFonts w:hint="eastAsia"/>
        </w:rPr>
        <w:t>代币给配对者</w:t>
      </w:r>
    </w:p>
    <w:p w14:paraId="14475541" w14:textId="77777777" w:rsidR="00340D24" w:rsidRPr="00326EAB" w:rsidRDefault="00340D24" w:rsidP="00340D24">
      <w:pPr>
        <w:ind w:firstLine="420"/>
      </w:pPr>
      <w:r>
        <w:t>你在本轮最终获得收益为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>
        <w:rPr>
          <w:highlight w:val="yellow"/>
        </w:rPr>
        <w:t>revenue</w:t>
      </w:r>
      <w:r w:rsidRPr="00DE36DB">
        <w:rPr>
          <w:rFonts w:hint="eastAsia"/>
          <w:highlight w:val="yellow"/>
        </w:rPr>
        <w:t xml:space="preserve"> --&gt;</w:t>
      </w:r>
      <w:r>
        <w:t>代币</w:t>
      </w:r>
    </w:p>
    <w:p w14:paraId="0F9E59E3" w14:textId="77777777" w:rsidR="00340D24" w:rsidRPr="00326EAB" w:rsidRDefault="00340D24" w:rsidP="00340D24"/>
    <w:p w14:paraId="48EB0094" w14:textId="77777777" w:rsidR="004262FD" w:rsidRDefault="00340D24">
      <w:r>
        <w:t>如果有疑问，请举手示意。若没有问题，</w:t>
      </w:r>
      <w:r w:rsidRPr="00DE36DB">
        <w:t>请点击</w:t>
      </w:r>
      <w:r>
        <w:rPr>
          <w:rFonts w:ascii="宋体" w:hAnsi="宋体" w:hint="eastAsia"/>
        </w:rPr>
        <w:t>下一页开始下一轮决策</w:t>
      </w:r>
      <w:r w:rsidR="00CA4F2A">
        <w:rPr>
          <w:rFonts w:ascii="宋体" w:hAnsi="宋体" w:hint="eastAsia"/>
        </w:rPr>
        <w:t>。</w:t>
      </w:r>
    </w:p>
    <w:sectPr w:rsidR="00426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1" w:author="Microsoft 帐户" w:date="2023-05-27T23:48:00Z" w:initials="M帐">
    <w:p w14:paraId="1B1164B5" w14:textId="77777777" w:rsidR="0052412B" w:rsidRDefault="0052412B">
      <w:pPr>
        <w:pStyle w:val="ad"/>
      </w:pPr>
      <w:r>
        <w:rPr>
          <w:rStyle w:val="ac"/>
        </w:rPr>
        <w:annotationRef/>
      </w:r>
      <w:r>
        <w:t>此处直接点</w:t>
      </w:r>
      <w:r>
        <w:rPr>
          <w:rFonts w:hint="eastAsia"/>
        </w:rPr>
        <w:t>明由“提议者”决策，而不是采用“收益高的一方”决策。考虑到，若决策结果是方案</w:t>
      </w:r>
      <w:r>
        <w:rPr>
          <w:rFonts w:hint="eastAsia"/>
        </w:rPr>
        <w:t>B</w:t>
      </w:r>
      <w:r>
        <w:rPr>
          <w:rFonts w:hint="eastAsia"/>
        </w:rPr>
        <w:t>，即双方收益相等，不再进行随机分配</w:t>
      </w:r>
      <w:r>
        <w:rPr>
          <w:rFonts w:hint="eastAsia"/>
        </w:rPr>
        <w:t>D</w:t>
      </w:r>
      <w:r>
        <w:t>G</w:t>
      </w:r>
      <w:r>
        <w:t>独裁者角色，而沿用提议者担任独裁者角色。</w:t>
      </w:r>
    </w:p>
  </w:comment>
  <w:comment w:id="145" w:author="Weicheng Li" w:date="2023-05-28T12:20:00Z" w:initials="WL">
    <w:p w14:paraId="328F62DA" w14:textId="25A443C8" w:rsidR="00C770A0" w:rsidRDefault="00C770A0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因为回应者要等提议者先决策，因此应该新开</w:t>
      </w:r>
      <w:r>
        <w:t>1</w:t>
      </w:r>
      <w:r>
        <w:rPr>
          <w:rFonts w:hint="eastAsia"/>
        </w:rPr>
        <w:t>页。如果是同时决策（或者不需要等待对方的页面），同时逻辑上又是同一个环节，才可以视为一页。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1164B5" w15:done="0"/>
  <w15:commentEx w15:paraId="328F62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DC5AB" w16cex:dateUtc="2023-05-28T0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1164B5" w16cid:durableId="281D97C1"/>
  <w16cid:commentId w16cid:paraId="328F62DA" w16cid:durableId="281DC5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4AFC" w14:textId="77777777" w:rsidR="00CA7EF6" w:rsidRDefault="00CA7EF6" w:rsidP="000363CC">
      <w:r>
        <w:separator/>
      </w:r>
    </w:p>
  </w:endnote>
  <w:endnote w:type="continuationSeparator" w:id="0">
    <w:p w14:paraId="17CBC357" w14:textId="77777777" w:rsidR="00CA7EF6" w:rsidRDefault="00CA7EF6" w:rsidP="0003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6816" w14:textId="77777777" w:rsidR="00CA7EF6" w:rsidRDefault="00CA7EF6" w:rsidP="000363CC">
      <w:r>
        <w:separator/>
      </w:r>
    </w:p>
  </w:footnote>
  <w:footnote w:type="continuationSeparator" w:id="0">
    <w:p w14:paraId="598EC69B" w14:textId="77777777" w:rsidR="00CA7EF6" w:rsidRDefault="00CA7EF6" w:rsidP="0003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2D6"/>
    <w:multiLevelType w:val="hybridMultilevel"/>
    <w:tmpl w:val="80B0795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EB7C78"/>
    <w:multiLevelType w:val="hybridMultilevel"/>
    <w:tmpl w:val="ACE8D79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393232482">
    <w:abstractNumId w:val="0"/>
  </w:num>
  <w:num w:numId="2" w16cid:durableId="4984673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帐户">
    <w15:presenceInfo w15:providerId="Windows Live" w15:userId="95524d0d16141eea"/>
  </w15:person>
  <w15:person w15:author="Weicheng Li">
    <w15:presenceInfo w15:providerId="Windows Live" w15:userId="5b214cdc25419e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5F"/>
    <w:rsid w:val="00000349"/>
    <w:rsid w:val="00011104"/>
    <w:rsid w:val="00020BB1"/>
    <w:rsid w:val="000253BD"/>
    <w:rsid w:val="000363CC"/>
    <w:rsid w:val="0006378F"/>
    <w:rsid w:val="000A1D4A"/>
    <w:rsid w:val="000A333E"/>
    <w:rsid w:val="00164A44"/>
    <w:rsid w:val="001C49D5"/>
    <w:rsid w:val="001D2E3C"/>
    <w:rsid w:val="00240B01"/>
    <w:rsid w:val="00241293"/>
    <w:rsid w:val="002533DA"/>
    <w:rsid w:val="002B1788"/>
    <w:rsid w:val="002B42FA"/>
    <w:rsid w:val="00301F86"/>
    <w:rsid w:val="00333C98"/>
    <w:rsid w:val="00340D24"/>
    <w:rsid w:val="003D1C9B"/>
    <w:rsid w:val="004262FD"/>
    <w:rsid w:val="0046011F"/>
    <w:rsid w:val="004A2C88"/>
    <w:rsid w:val="00502677"/>
    <w:rsid w:val="005140E6"/>
    <w:rsid w:val="0052389F"/>
    <w:rsid w:val="0052412B"/>
    <w:rsid w:val="00564FBE"/>
    <w:rsid w:val="005C304D"/>
    <w:rsid w:val="005C4A45"/>
    <w:rsid w:val="005E458E"/>
    <w:rsid w:val="006371F6"/>
    <w:rsid w:val="00655012"/>
    <w:rsid w:val="006C5CB9"/>
    <w:rsid w:val="006F157D"/>
    <w:rsid w:val="007128A6"/>
    <w:rsid w:val="007204F1"/>
    <w:rsid w:val="007340AD"/>
    <w:rsid w:val="007A76E2"/>
    <w:rsid w:val="007B78EE"/>
    <w:rsid w:val="007E62EA"/>
    <w:rsid w:val="00806D92"/>
    <w:rsid w:val="008615D3"/>
    <w:rsid w:val="008779C9"/>
    <w:rsid w:val="00887D2B"/>
    <w:rsid w:val="008A52C1"/>
    <w:rsid w:val="008B5ED3"/>
    <w:rsid w:val="00946F30"/>
    <w:rsid w:val="00957870"/>
    <w:rsid w:val="00A024D7"/>
    <w:rsid w:val="00A67DC2"/>
    <w:rsid w:val="00A7046F"/>
    <w:rsid w:val="00B07D33"/>
    <w:rsid w:val="00B34575"/>
    <w:rsid w:val="00B46F52"/>
    <w:rsid w:val="00B93A5F"/>
    <w:rsid w:val="00BC4A92"/>
    <w:rsid w:val="00BF2ED3"/>
    <w:rsid w:val="00C770A0"/>
    <w:rsid w:val="00CA2CAB"/>
    <w:rsid w:val="00CA4F2A"/>
    <w:rsid w:val="00CA7EF6"/>
    <w:rsid w:val="00DA3645"/>
    <w:rsid w:val="00DA5883"/>
    <w:rsid w:val="00DA76E3"/>
    <w:rsid w:val="00DD74CD"/>
    <w:rsid w:val="00DF5CE4"/>
    <w:rsid w:val="00E27146"/>
    <w:rsid w:val="00F2700D"/>
    <w:rsid w:val="00F43B92"/>
    <w:rsid w:val="00F9518A"/>
    <w:rsid w:val="00F97E98"/>
    <w:rsid w:val="00FC4EBF"/>
    <w:rsid w:val="00FE45C9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4A12C"/>
  <w15:chartTrackingRefBased/>
  <w15:docId w15:val="{9F227B24-62B8-46CB-8D6B-87433C71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3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D2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3CC"/>
    <w:rPr>
      <w:sz w:val="18"/>
      <w:szCs w:val="18"/>
    </w:rPr>
  </w:style>
  <w:style w:type="table" w:styleId="a7">
    <w:name w:val="Table Grid"/>
    <w:basedOn w:val="a1"/>
    <w:uiPriority w:val="39"/>
    <w:rsid w:val="00036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363CC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0363CC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363C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340D24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340D24"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styleId="ac">
    <w:name w:val="annotation reference"/>
    <w:basedOn w:val="a0"/>
    <w:uiPriority w:val="99"/>
    <w:semiHidden/>
    <w:unhideWhenUsed/>
    <w:rsid w:val="0052412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2412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2412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2412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2412B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2412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2412B"/>
    <w:rPr>
      <w:sz w:val="18"/>
      <w:szCs w:val="18"/>
    </w:rPr>
  </w:style>
  <w:style w:type="paragraph" w:styleId="af3">
    <w:name w:val="Revision"/>
    <w:hidden/>
    <w:uiPriority w:val="99"/>
    <w:semiHidden/>
    <w:rsid w:val="0086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745</Words>
  <Characters>4248</Characters>
  <Application>Microsoft Office Word</Application>
  <DocSecurity>0</DocSecurity>
  <Lines>35</Lines>
  <Paragraphs>9</Paragraphs>
  <ScaleCrop>false</ScaleCrop>
  <Company>P R C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Weicheng Li</cp:lastModifiedBy>
  <cp:revision>29</cp:revision>
  <dcterms:created xsi:type="dcterms:W3CDTF">2023-05-28T01:06:00Z</dcterms:created>
  <dcterms:modified xsi:type="dcterms:W3CDTF">2023-05-28T04:22:00Z</dcterms:modified>
</cp:coreProperties>
</file>